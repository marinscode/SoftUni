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1739E42D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r w:rsidR="00802C01">
        <w:fldChar w:fldCharType="begin"/>
      </w:r>
      <w:r w:rsidR="00802C01">
        <w:instrText xml:space="preserve"> HYPERLINK "https://judge.softuni.bg/Contests/Compete/Index/2403" </w:instrText>
      </w:r>
      <w:r w:rsidR="00802C01">
        <w:fldChar w:fldCharType="separate"/>
      </w:r>
      <w:r w:rsidR="00CA37EB" w:rsidRPr="00CA37EB">
        <w:rPr>
          <w:rStyle w:val="Hyperlink"/>
          <w:lang w:val="bg-BG"/>
        </w:rPr>
        <w:t>https://judge.softuni.bg/Contests</w:t>
      </w:r>
      <w:del w:id="0" w:author="Adriana Avronieva" w:date="2020-05-01T16:01:00Z">
        <w:r w:rsidR="00CA37EB" w:rsidRPr="00CA37EB" w:rsidDel="009F5F27">
          <w:rPr>
            <w:rStyle w:val="Hyperlink"/>
            <w:lang w:val="bg-BG"/>
          </w:rPr>
          <w:delText>/Compete</w:delText>
        </w:r>
      </w:del>
      <w:r w:rsidR="00CA37EB" w:rsidRPr="00CA37EB">
        <w:rPr>
          <w:rStyle w:val="Hyperlink"/>
          <w:lang w:val="bg-BG"/>
        </w:rPr>
        <w:t>/Index/2403</w:t>
      </w:r>
      <w:r w:rsidR="00802C01">
        <w:rPr>
          <w:rStyle w:val="Hyperlink"/>
          <w:lang w:val="bg-BG"/>
        </w:rPr>
        <w:fldChar w:fldCharType="end"/>
      </w:r>
    </w:p>
    <w:p w14:paraId="4A6E4A58" w14:textId="77777777" w:rsidR="003F1A6C" w:rsidRPr="003F1A6C" w:rsidRDefault="003F1A6C" w:rsidP="003F1A6C">
      <w:pPr>
        <w:pStyle w:val="Heading2"/>
        <w:numPr>
          <w:ilvl w:val="0"/>
          <w:numId w:val="6"/>
        </w:numPr>
        <w:rPr>
          <w:lang w:val="bg-BG"/>
        </w:rPr>
      </w:pPr>
      <w:r w:rsidRPr="003F1A6C">
        <w:rPr>
          <w:lang w:val="bg-BG"/>
        </w:rPr>
        <w:t xml:space="preserve">Празен </w:t>
      </w:r>
      <w:r w:rsidRPr="003F1A6C">
        <w:t xml:space="preserve">Visual Studio Code </w:t>
      </w:r>
      <w:r w:rsidRPr="003F1A6C">
        <w:rPr>
          <w:lang w:val="bg-BG"/>
        </w:rPr>
        <w:t>проект</w:t>
      </w:r>
    </w:p>
    <w:p w14:paraId="0426EF6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Създайте празен проект във </w:t>
      </w:r>
      <w:r w:rsidRPr="003F1A6C">
        <w:t>Visual</w:t>
      </w:r>
      <w:r w:rsidRPr="00AB2906">
        <w:rPr>
          <w:lang w:val="bg-BG"/>
        </w:rPr>
        <w:t xml:space="preserve"> </w:t>
      </w:r>
      <w:r w:rsidRPr="003F1A6C">
        <w:t>Studio</w:t>
      </w:r>
      <w:r w:rsidRPr="00AB2906">
        <w:rPr>
          <w:lang w:val="bg-BG"/>
        </w:rPr>
        <w:t xml:space="preserve"> </w:t>
      </w:r>
      <w:r w:rsidRPr="003F1A6C">
        <w:t>Code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обединяваме решенията на всички задачи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под формата на отделни файлове в този проект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Тази възможност е изключително удобна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Това ни помага да запазваме решенията на задачите отделно и да ги пазим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за да ги използваме за други задачи или преговор</w:t>
      </w:r>
      <w:r w:rsidRPr="00AB2906">
        <w:rPr>
          <w:lang w:val="bg-BG"/>
        </w:rPr>
        <w:t>.</w:t>
      </w:r>
    </w:p>
    <w:p w14:paraId="64BB2FA9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 xml:space="preserve">Стартирайте </w:t>
      </w:r>
      <w:r w:rsidRPr="003F1A6C">
        <w:t>Visual Studio Code</w:t>
      </w:r>
    </w:p>
    <w:p w14:paraId="7C206026" w14:textId="77777777" w:rsidR="003F1A6C" w:rsidRPr="003F1A6C" w:rsidRDefault="003F1A6C" w:rsidP="003F1A6C">
      <w:pPr>
        <w:pStyle w:val="ListParagraph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>Създайте нова папка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ще държи отделните решения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се отвори диалогов прозорец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 който ще трябва да изберете нейната директория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Препоръчително е да именувате папката според темата на заданието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пример </w:t>
      </w:r>
      <w:r w:rsidRPr="00AB2906">
        <w:rPr>
          <w:lang w:val="bg-BG"/>
        </w:rPr>
        <w:t>"</w:t>
      </w:r>
      <w:r w:rsidRPr="003F1A6C">
        <w:rPr>
          <w:b/>
        </w:rPr>
        <w:t>Nested</w:t>
      </w:r>
      <w:r w:rsidRPr="00AB2906">
        <w:rPr>
          <w:b/>
          <w:lang w:val="bg-BG"/>
        </w:rPr>
        <w:t>-</w:t>
      </w:r>
      <w:r w:rsidRPr="003F1A6C">
        <w:rPr>
          <w:b/>
        </w:rPr>
        <w:t>Conditional</w:t>
      </w:r>
      <w:r w:rsidRPr="00AB2906">
        <w:rPr>
          <w:b/>
          <w:lang w:val="bg-BG"/>
        </w:rPr>
        <w:t>-</w:t>
      </w:r>
      <w:r w:rsidRPr="003F1A6C">
        <w:rPr>
          <w:b/>
        </w:rPr>
        <w:t>Statements</w:t>
      </w:r>
      <w:r w:rsidRPr="00AB2906">
        <w:rPr>
          <w:lang w:val="bg-BG"/>
        </w:rPr>
        <w:t>"</w:t>
      </w:r>
    </w:p>
    <w:p w14:paraId="01159861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1F179185" wp14:editId="66364DBE">
            <wp:extent cx="3345180" cy="1714500"/>
            <wp:effectExtent l="76200" t="76200" r="12192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837D68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>След това изберете папката като работна среда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за да добавяте файловете с </w:t>
      </w:r>
      <w:r w:rsidRPr="003F1A6C">
        <w:rPr>
          <w:noProof/>
        </w:rPr>
        <w:t>JavaScript</w:t>
      </w:r>
      <w:r w:rsidRPr="00AB2906">
        <w:rPr>
          <w:noProof/>
          <w:lang w:val="bg-BG"/>
        </w:rPr>
        <w:t xml:space="preserve"> </w:t>
      </w:r>
      <w:r w:rsidRPr="003F1A6C">
        <w:rPr>
          <w:lang w:val="bg-BG"/>
        </w:rPr>
        <w:t>решенията на своите задачи в нея</w:t>
      </w:r>
      <w:r w:rsidRPr="00AB2906">
        <w:rPr>
          <w:lang w:val="bg-BG"/>
        </w:rPr>
        <w:t>.</w:t>
      </w:r>
    </w:p>
    <w:p w14:paraId="336ED327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4C51553A" wp14:editId="673F7ECA">
            <wp:extent cx="3200400" cy="1454785"/>
            <wp:effectExtent l="133350" t="76200" r="95250" b="88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40" cy="1468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7526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>Панелът в ляво ще изглежда така</w:t>
      </w:r>
      <w:r w:rsidRPr="00AB2906">
        <w:rPr>
          <w:lang w:val="bg-BG"/>
        </w:rPr>
        <w:t>:</w:t>
      </w:r>
    </w:p>
    <w:p w14:paraId="57100ED8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lastRenderedPageBreak/>
        <w:drawing>
          <wp:inline distT="0" distB="0" distL="0" distR="0" wp14:anchorId="09EFFABB" wp14:editId="56728843">
            <wp:extent cx="3176976" cy="1725930"/>
            <wp:effectExtent l="76200" t="76200" r="118674" b="838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28" cy="1726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1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59"/>
      </w:tblGrid>
      <w:tr w:rsidR="003F1A6C" w:rsidRPr="003F1A6C" w14:paraId="0903AF6D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09776C8C" w:rsidR="003F1A6C" w:rsidRPr="00BE2081" w:rsidRDefault="00E42E9F" w:rsidP="00331087">
            <w:pPr>
              <w:spacing w:before="0" w:after="0"/>
              <w:jc w:val="center"/>
              <w:rPr>
                <w:rFonts w:ascii="Consolas" w:hAnsi="Consolas"/>
                <w:bCs/>
                <w:rPrChange w:id="2" w:author="Topuzakova, Desislava" w:date="2021-01-09T00:32:00Z">
                  <w:rPr>
                    <w:bCs/>
                  </w:rPr>
                </w:rPrChange>
              </w:rPr>
            </w:pPr>
            <w:del w:id="3" w:author="Topuzakova, Desislava" w:date="2021-01-09T00:32:00Z">
              <w:r w:rsidRPr="00BE2081" w:rsidDel="00BE2081">
                <w:rPr>
                  <w:rFonts w:ascii="Consolas" w:hAnsi="Consolas"/>
                  <w:bCs/>
                  <w:rPrChange w:id="4" w:author="Topuzakova, Desislava" w:date="2021-01-09T00:32:00Z">
                    <w:rPr>
                      <w:bCs/>
                    </w:rPr>
                  </w:rPrChange>
                </w:rPr>
                <w:delText>(</w:delText>
              </w:r>
              <w:r w:rsidR="00487BBF" w:rsidRPr="00BE2081" w:rsidDel="00BE2081">
                <w:rPr>
                  <w:rFonts w:ascii="Consolas" w:hAnsi="Consolas"/>
                  <w:bCs/>
                  <w:rPrChange w:id="5" w:author="Topuzakova, Desislava" w:date="2021-01-09T00:32:00Z">
                    <w:rPr>
                      <w:bCs/>
                    </w:rPr>
                  </w:rPrChange>
                </w:rPr>
                <w:delText>"</w:delText>
              </w:r>
            </w:del>
            <w:ins w:id="6" w:author="Topuzakova, Desislava" w:date="2021-01-09T00:32:00Z">
              <w:r w:rsidR="00BE2081" w:rsidRPr="00BE2081">
                <w:rPr>
                  <w:rFonts w:ascii="Consolas" w:hAnsi="Consolas"/>
                  <w:bCs/>
                  <w:rPrChange w:id="7" w:author="Topuzakova, Desislava" w:date="2021-01-09T00:32:00Z">
                    <w:rPr>
                      <w:bCs/>
                    </w:rPr>
                  </w:rPrChange>
                </w:rPr>
                <w:t>[</w:t>
              </w:r>
              <w:r w:rsidR="00BE2081" w:rsidRPr="00BE2081">
                <w:rPr>
                  <w:rFonts w:ascii="Consolas" w:hAnsi="Consolas"/>
                  <w:bCs/>
                  <w:rPrChange w:id="8" w:author="Topuzakova, Desislava" w:date="2021-01-09T00:32:00Z">
                    <w:rPr>
                      <w:bCs/>
                    </w:rPr>
                  </w:rPrChange>
                </w:rPr>
                <w:t>"</w:t>
              </w:r>
            </w:ins>
            <w:r w:rsidR="003F1A6C" w:rsidRPr="00BE2081">
              <w:rPr>
                <w:rFonts w:ascii="Consolas" w:hAnsi="Consolas"/>
                <w:bCs/>
                <w:rPrChange w:id="9" w:author="Topuzakova, Desislava" w:date="2021-01-09T00:32:00Z">
                  <w:rPr>
                    <w:bCs/>
                  </w:rPr>
                </w:rPrChange>
              </w:rPr>
              <w:t>1</w:t>
            </w:r>
            <w:del w:id="10" w:author="Topuzakova, Desislava" w:date="2021-01-09T00:32:00Z">
              <w:r w:rsidR="00487BBF" w:rsidRPr="00BE2081" w:rsidDel="00BE2081">
                <w:rPr>
                  <w:rFonts w:ascii="Consolas" w:hAnsi="Consolas"/>
                  <w:bCs/>
                  <w:rPrChange w:id="11" w:author="Topuzakova, Desislava" w:date="2021-01-09T00:32:00Z">
                    <w:rPr>
                      <w:bCs/>
                    </w:rPr>
                  </w:rPrChange>
                </w:rPr>
                <w:delText>"</w:delText>
              </w:r>
              <w:r w:rsidRPr="00BE2081" w:rsidDel="00BE2081">
                <w:rPr>
                  <w:rFonts w:ascii="Consolas" w:hAnsi="Consolas"/>
                  <w:bCs/>
                  <w:rPrChange w:id="12" w:author="Topuzakova, Desislava" w:date="2021-01-09T00:32:00Z">
                    <w:rPr>
                      <w:bCs/>
                    </w:rPr>
                  </w:rPrChange>
                </w:rPr>
                <w:delText>)</w:delText>
              </w:r>
            </w:del>
            <w:ins w:id="13" w:author="Topuzakova, Desislava" w:date="2021-01-09T00:32:00Z">
              <w:r w:rsidR="00BE2081" w:rsidRPr="00BE2081">
                <w:rPr>
                  <w:rFonts w:ascii="Consolas" w:hAnsi="Consolas"/>
                  <w:bCs/>
                  <w:rPrChange w:id="14" w:author="Topuzakova, Desislava" w:date="2021-01-09T00:32:00Z">
                    <w:rPr>
                      <w:bCs/>
                    </w:rPr>
                  </w:rPrChange>
                </w:rPr>
                <w:t>"</w:t>
              </w:r>
              <w:r w:rsidR="00BE2081" w:rsidRPr="00BE2081">
                <w:rPr>
                  <w:rFonts w:ascii="Consolas" w:hAnsi="Consolas"/>
                  <w:bCs/>
                  <w:rPrChange w:id="15" w:author="Topuzakova, Desislava" w:date="2021-01-09T00:32:00Z">
                    <w:rPr>
                      <w:bCs/>
                    </w:rPr>
                  </w:rPrChange>
                </w:rPr>
                <w:t>]</w:t>
              </w:r>
            </w:ins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5C8484EC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ins w:id="16" w:author="Topuzakova, Desislava" w:date="2021-01-09T00:32:00Z">
              <w:r w:rsidRPr="008B2483">
                <w:rPr>
                  <w:rFonts w:ascii="Consolas" w:hAnsi="Consolas"/>
                  <w:bCs/>
                </w:rPr>
                <w:t>[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>
                <w:rPr>
                  <w:rFonts w:ascii="Consolas" w:hAnsi="Consolas"/>
                  <w:bCs/>
                </w:rPr>
                <w:t>2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 w:rsidRPr="008B2483">
                <w:rPr>
                  <w:rFonts w:ascii="Consolas" w:hAnsi="Consolas"/>
                  <w:bCs/>
                </w:rPr>
                <w:t>]</w:t>
              </w:r>
            </w:ins>
            <w:del w:id="17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2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3757C5A0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ins w:id="18" w:author="Topuzakova, Desislava" w:date="2021-01-09T00:32:00Z">
              <w:r w:rsidRPr="008B2483">
                <w:rPr>
                  <w:rFonts w:ascii="Consolas" w:hAnsi="Consolas"/>
                  <w:bCs/>
                </w:rPr>
                <w:t>[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>
                <w:rPr>
                  <w:rFonts w:ascii="Consolas" w:hAnsi="Consolas"/>
                  <w:bCs/>
                </w:rPr>
                <w:t>3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 w:rsidRPr="008B2483">
                <w:rPr>
                  <w:rFonts w:ascii="Consolas" w:hAnsi="Consolas"/>
                  <w:bCs/>
                </w:rPr>
                <w:t>]</w:t>
              </w:r>
            </w:ins>
            <w:del w:id="19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3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381A756F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ins w:id="20" w:author="Topuzakova, Desislava" w:date="2021-01-09T00:32:00Z">
              <w:r w:rsidRPr="008B2483">
                <w:rPr>
                  <w:rFonts w:ascii="Consolas" w:hAnsi="Consolas"/>
                  <w:bCs/>
                </w:rPr>
                <w:t>[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>
                <w:rPr>
                  <w:rFonts w:ascii="Consolas" w:hAnsi="Consolas"/>
                  <w:bCs/>
                </w:rPr>
                <w:t>4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 w:rsidRPr="008B2483">
                <w:rPr>
                  <w:rFonts w:ascii="Consolas" w:hAnsi="Consolas"/>
                  <w:bCs/>
                </w:rPr>
                <w:t>]</w:t>
              </w:r>
            </w:ins>
            <w:del w:id="21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4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692229B2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ins w:id="22" w:author="Topuzakova, Desislava" w:date="2021-01-09T00:32:00Z">
              <w:r w:rsidRPr="008B2483">
                <w:rPr>
                  <w:rFonts w:ascii="Consolas" w:hAnsi="Consolas"/>
                  <w:bCs/>
                </w:rPr>
                <w:t>[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>
                <w:rPr>
                  <w:rFonts w:ascii="Consolas" w:hAnsi="Consolas"/>
                  <w:bCs/>
                </w:rPr>
                <w:t>5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 w:rsidRPr="008B2483">
                <w:rPr>
                  <w:rFonts w:ascii="Consolas" w:hAnsi="Consolas"/>
                  <w:bCs/>
                </w:rPr>
                <w:t>]</w:t>
              </w:r>
            </w:ins>
            <w:del w:id="23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5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5954773B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ins w:id="24" w:author="Topuzakova, Desislava" w:date="2021-01-09T00:32:00Z">
              <w:r w:rsidRPr="008B2483">
                <w:rPr>
                  <w:rFonts w:ascii="Consolas" w:hAnsi="Consolas"/>
                  <w:bCs/>
                </w:rPr>
                <w:t>[</w:t>
              </w:r>
              <w:r w:rsidRPr="008B2483">
                <w:rPr>
                  <w:rFonts w:ascii="Consolas" w:hAnsi="Consolas"/>
                  <w:bCs/>
                </w:rPr>
                <w:t>"</w:t>
              </w:r>
            </w:ins>
            <w:ins w:id="25" w:author="Topuzakova, Desislava" w:date="2021-01-09T00:33:00Z">
              <w:r>
                <w:rPr>
                  <w:rFonts w:ascii="Consolas" w:hAnsi="Consolas"/>
                  <w:bCs/>
                </w:rPr>
                <w:t>6</w:t>
              </w:r>
            </w:ins>
            <w:ins w:id="26" w:author="Topuzakova, Desislava" w:date="2021-01-09T00:32:00Z">
              <w:r w:rsidRPr="008B2483">
                <w:rPr>
                  <w:rFonts w:ascii="Consolas" w:hAnsi="Consolas"/>
                  <w:bCs/>
                </w:rPr>
                <w:t>"</w:t>
              </w:r>
              <w:r w:rsidRPr="008B2483">
                <w:rPr>
                  <w:rFonts w:ascii="Consolas" w:hAnsi="Consolas"/>
                  <w:bCs/>
                </w:rPr>
                <w:t>]</w:t>
              </w:r>
            </w:ins>
            <w:del w:id="27" w:author="Topuzakova, Desislava" w:date="2021-01-09T00:32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6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08F374D9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ins w:id="28" w:author="Topuzakova, Desislava" w:date="2021-01-09T00:33:00Z">
              <w:r w:rsidRPr="008B2483">
                <w:rPr>
                  <w:rFonts w:ascii="Consolas" w:hAnsi="Consolas"/>
                  <w:bCs/>
                </w:rPr>
                <w:t>[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>
                <w:rPr>
                  <w:rFonts w:ascii="Consolas" w:hAnsi="Consolas"/>
                  <w:bCs/>
                </w:rPr>
                <w:t>7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 w:rsidRPr="008B2483">
                <w:rPr>
                  <w:rFonts w:ascii="Consolas" w:hAnsi="Consolas"/>
                  <w:bCs/>
                </w:rPr>
                <w:t>]</w:t>
              </w:r>
            </w:ins>
            <w:del w:id="29" w:author="Topuzakova, Desislava" w:date="2021-01-09T00:33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7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22FDD260" w:rsidR="003F1A6C" w:rsidRPr="003F1A6C" w:rsidRDefault="00BE2081" w:rsidP="00331087">
            <w:pPr>
              <w:spacing w:before="0" w:after="0"/>
              <w:jc w:val="center"/>
              <w:rPr>
                <w:bCs/>
              </w:rPr>
            </w:pPr>
            <w:ins w:id="30" w:author="Topuzakova, Desislava" w:date="2021-01-09T00:33:00Z">
              <w:r w:rsidRPr="008B2483">
                <w:rPr>
                  <w:rFonts w:ascii="Consolas" w:hAnsi="Consolas"/>
                  <w:bCs/>
                </w:rPr>
                <w:t>[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>
                <w:rPr>
                  <w:rFonts w:ascii="Consolas" w:hAnsi="Consolas"/>
                  <w:bCs/>
                </w:rPr>
                <w:t>-</w:t>
              </w:r>
              <w:r w:rsidRPr="008B2483">
                <w:rPr>
                  <w:rFonts w:ascii="Consolas" w:hAnsi="Consolas"/>
                  <w:bCs/>
                </w:rPr>
                <w:t>1</w:t>
              </w:r>
              <w:r w:rsidRPr="008B2483">
                <w:rPr>
                  <w:rFonts w:ascii="Consolas" w:hAnsi="Consolas"/>
                  <w:bCs/>
                </w:rPr>
                <w:t>"</w:t>
              </w:r>
              <w:r w:rsidRPr="008B2483">
                <w:rPr>
                  <w:rFonts w:ascii="Consolas" w:hAnsi="Consolas"/>
                  <w:bCs/>
                </w:rPr>
                <w:t>]</w:t>
              </w:r>
            </w:ins>
            <w:del w:id="31" w:author="Topuzakova, Desislava" w:date="2021-01-09T00:33:00Z">
              <w:r w:rsidR="00E42E9F" w:rsidDel="00BE2081">
                <w:rPr>
                  <w:bCs/>
                </w:rPr>
                <w:delText>(</w:delText>
              </w:r>
              <w:r w:rsidR="00487BBF" w:rsidDel="00BE2081">
                <w:rPr>
                  <w:bCs/>
                </w:rPr>
                <w:delText>"</w:delText>
              </w:r>
              <w:r w:rsidR="003F1A6C" w:rsidRPr="003F1A6C" w:rsidDel="00BE2081">
                <w:rPr>
                  <w:bCs/>
                </w:rPr>
                <w:delText>-1</w:delText>
              </w:r>
              <w:r w:rsidR="00487BBF" w:rsidDel="00BE2081">
                <w:rPr>
                  <w:bCs/>
                </w:rPr>
                <w:delText>"</w:delText>
              </w:r>
              <w:r w:rsidR="00E42E9F" w:rsidDel="00BE2081">
                <w:rPr>
                  <w:bCs/>
                </w:rPr>
                <w:delText>)</w:delText>
              </w:r>
            </w:del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38A83BA9" w14:textId="77777777" w:rsidR="00AB2906" w:rsidRPr="000C1BA5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29059EB5" w14:textId="77777777" w:rsidR="00AB2906" w:rsidRPr="00353FE8" w:rsidRDefault="00AB2906" w:rsidP="00AB2906">
      <w:pPr>
        <w:rPr>
          <w:lang w:val="ru-RU"/>
        </w:rPr>
      </w:pP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461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1C6AE555" w:rsidR="00AB2906" w:rsidRPr="00BE2081" w:rsidRDefault="00E42E9F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  <w:rPrChange w:id="32" w:author="Topuzakova, Desislava" w:date="2021-01-09T00:33:00Z">
                  <w:rPr>
                    <w:bCs/>
                    <w:lang w:val="bg-BG"/>
                  </w:rPr>
                </w:rPrChange>
              </w:rPr>
            </w:pPr>
            <w:del w:id="33" w:author="Topuzakova, Desislava" w:date="2021-01-09T00:33:00Z">
              <w:r w:rsidDel="00BE2081">
                <w:rPr>
                  <w:rFonts w:ascii="Consolas" w:hAnsi="Consolas"/>
                  <w:bCs/>
                  <w:noProof/>
                  <w:lang w:val="bg-BG"/>
                </w:rPr>
                <w:delText>("</w:delText>
              </w:r>
            </w:del>
            <w:ins w:id="34" w:author="Topuzakova, Desislava" w:date="2021-01-09T00:33:00Z">
              <w:r w:rsidR="00BE2081">
                <w:rPr>
                  <w:rFonts w:ascii="Consolas" w:hAnsi="Consolas"/>
                  <w:bCs/>
                  <w:noProof/>
                </w:rPr>
                <w:t>[</w:t>
              </w:r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</w:ins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del w:id="35" w:author="Topuzakova, Desislava" w:date="2021-01-09T00:33:00Z">
              <w:r w:rsidDel="00BE2081">
                <w:rPr>
                  <w:rFonts w:ascii="Consolas" w:hAnsi="Consolas"/>
                  <w:bCs/>
                  <w:noProof/>
                  <w:lang w:val="bg-BG"/>
                </w:rPr>
                <w:delText>")</w:delText>
              </w:r>
            </w:del>
            <w:ins w:id="36" w:author="Topuzakova, Desislava" w:date="2021-01-09T00:33:00Z"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bCs/>
                  <w:noProof/>
                </w:rPr>
                <w:t>]</w:t>
              </w:r>
            </w:ins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461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57A1B879" w:rsidR="00AB2906" w:rsidRPr="00BE2081" w:rsidRDefault="00E42E9F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  <w:rPrChange w:id="37" w:author="Topuzakova, Desislava" w:date="2021-01-09T00:33:00Z">
                  <w:rPr>
                    <w:bCs/>
                    <w:lang w:val="bg-BG"/>
                  </w:rPr>
                </w:rPrChange>
              </w:rPr>
            </w:pPr>
            <w:del w:id="38" w:author="Topuzakova, Desislava" w:date="2021-01-09T00:33:00Z">
              <w:r w:rsidDel="00BE2081">
                <w:rPr>
                  <w:rFonts w:ascii="Consolas" w:hAnsi="Consolas"/>
                  <w:bCs/>
                  <w:noProof/>
                  <w:lang w:val="bg-BG"/>
                </w:rPr>
                <w:delText>("</w:delText>
              </w:r>
            </w:del>
            <w:ins w:id="39" w:author="Topuzakova, Desislava" w:date="2021-01-09T00:33:00Z">
              <w:r w:rsidR="00BE2081">
                <w:rPr>
                  <w:rFonts w:ascii="Consolas" w:hAnsi="Consolas"/>
                  <w:bCs/>
                  <w:noProof/>
                </w:rPr>
                <w:t>[</w:t>
              </w:r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bCs/>
                <w:noProof/>
              </w:rPr>
              <w:t>Sunday</w:t>
            </w:r>
            <w:del w:id="40" w:author="Topuzakova, Desislava" w:date="2021-01-09T00:33:00Z">
              <w:r w:rsidDel="00BE2081">
                <w:rPr>
                  <w:rFonts w:ascii="Consolas" w:hAnsi="Consolas"/>
                  <w:bCs/>
                  <w:noProof/>
                  <w:lang w:val="bg-BG"/>
                </w:rPr>
                <w:delText>")</w:delText>
              </w:r>
            </w:del>
            <w:ins w:id="41" w:author="Topuzakova, Desislava" w:date="2021-01-09T00:33:00Z"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bCs/>
                  <w:noProof/>
                </w:rPr>
                <w:t>]</w:t>
              </w:r>
            </w:ins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582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61644742" w:rsidR="00AB2906" w:rsidRPr="00BE2081" w:rsidRDefault="00E42E9F" w:rsidP="00331087">
            <w:pPr>
              <w:spacing w:before="0" w:after="0" w:line="276" w:lineRule="auto"/>
              <w:jc w:val="center"/>
              <w:rPr>
                <w:bCs/>
                <w:rPrChange w:id="42" w:author="Topuzakova, Desislava" w:date="2021-01-09T00:33:00Z">
                  <w:rPr>
                    <w:bCs/>
                    <w:lang w:val="bg-BG"/>
                  </w:rPr>
                </w:rPrChange>
              </w:rPr>
            </w:pPr>
            <w:del w:id="43" w:author="Topuzakova, Desislava" w:date="2021-01-09T00:33:00Z">
              <w:r w:rsidDel="00BE2081">
                <w:rPr>
                  <w:rFonts w:ascii="Consolas" w:hAnsi="Consolas"/>
                  <w:bCs/>
                  <w:noProof/>
                  <w:lang w:val="bg-BG"/>
                </w:rPr>
                <w:delText>("</w:delText>
              </w:r>
            </w:del>
            <w:ins w:id="44" w:author="Topuzakova, Desislava" w:date="2021-01-09T00:33:00Z">
              <w:r w:rsidR="00BE2081">
                <w:rPr>
                  <w:rFonts w:ascii="Consolas" w:hAnsi="Consolas"/>
                  <w:bCs/>
                  <w:noProof/>
                </w:rPr>
                <w:t>[</w:t>
              </w:r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bCs/>
                <w:noProof/>
              </w:rPr>
              <w:t>April</w:t>
            </w:r>
            <w:del w:id="45" w:author="Topuzakova, Desislava" w:date="2021-01-09T00:33:00Z">
              <w:r w:rsidDel="00BE2081">
                <w:rPr>
                  <w:rFonts w:ascii="Consolas" w:hAnsi="Consolas"/>
                  <w:bCs/>
                  <w:noProof/>
                  <w:lang w:val="bg-BG"/>
                </w:rPr>
                <w:delText>")</w:delText>
              </w:r>
            </w:del>
            <w:ins w:id="46" w:author="Topuzakova, Desislava" w:date="2021-01-09T00:33:00Z">
              <w:r w:rsidR="00BE2081">
                <w:rPr>
                  <w:rFonts w:ascii="Consolas" w:hAnsi="Consolas"/>
                  <w:bCs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bCs/>
                  <w:noProof/>
                </w:rPr>
                <w:t>]</w:t>
              </w:r>
            </w:ins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33EBE31E" w14:textId="77777777" w:rsidR="00AB2906" w:rsidRDefault="00AB2906" w:rsidP="00AB290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B74BC1B" w14:textId="77777777" w:rsidR="00AB2906" w:rsidRPr="007431A5" w:rsidRDefault="00AB2906" w:rsidP="00AB2906">
      <w:pPr>
        <w:ind w:left="450"/>
        <w:rPr>
          <w:lang w:val="bg-BG"/>
        </w:rPr>
      </w:pPr>
    </w:p>
    <w:p w14:paraId="486144B7" w14:textId="77777777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lastRenderedPageBreak/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1BABDA7C" w:rsidR="003F1A6C" w:rsidRPr="00BE2081" w:rsidRDefault="00BE2081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  <w:rPrChange w:id="47" w:author="Topuzakova, Desislava" w:date="2021-01-09T00:34:00Z">
                  <w:rPr>
                    <w:bCs/>
                    <w:lang w:val="bg-BG"/>
                  </w:rPr>
                </w:rPrChange>
              </w:rPr>
            </w:pPr>
            <w:ins w:id="48" w:author="Topuzakova, Desislava" w:date="2021-01-09T00:33:00Z">
              <w:r w:rsidRPr="00BE2081">
                <w:rPr>
                  <w:rFonts w:ascii="Consolas" w:hAnsi="Consolas"/>
                  <w:bCs/>
                  <w:rPrChange w:id="49" w:author="Topuzakova, Desislava" w:date="2021-01-09T00:34:00Z">
                    <w:rPr>
                      <w:bCs/>
                    </w:rPr>
                  </w:rPrChange>
                </w:rPr>
                <w:t>[</w:t>
              </w:r>
            </w:ins>
            <w:del w:id="50" w:author="Topuzakova, Desislava" w:date="2021-01-09T00:33:00Z">
              <w:r w:rsidR="00E42E9F" w:rsidRPr="00BE2081" w:rsidDel="00BE2081">
                <w:rPr>
                  <w:rFonts w:ascii="Consolas" w:hAnsi="Consolas"/>
                  <w:bCs/>
                  <w:lang w:val="bg-BG"/>
                  <w:rPrChange w:id="51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("</w:delText>
              </w:r>
            </w:del>
            <w:ins w:id="52" w:author="Topuzakova, Desislava" w:date="2021-01-09T00:33:00Z">
              <w:r w:rsidRPr="00BE2081">
                <w:rPr>
                  <w:rFonts w:ascii="Consolas" w:hAnsi="Consolas"/>
                  <w:bCs/>
                  <w:lang w:val="bg-BG"/>
                  <w:rPrChange w:id="53" w:author="Topuzakova, Desislava" w:date="2021-01-09T00:34:00Z">
                    <w:rPr>
                      <w:bCs/>
                      <w:lang w:val="bg-BG"/>
                    </w:rPr>
                  </w:rPrChange>
                </w:rPr>
                <w:t>"</w:t>
              </w:r>
            </w:ins>
            <w:r w:rsidR="003F1A6C" w:rsidRPr="00BE2081">
              <w:rPr>
                <w:rFonts w:ascii="Consolas" w:hAnsi="Consolas"/>
                <w:bCs/>
                <w:rPrChange w:id="54" w:author="Topuzakova, Desislava" w:date="2021-01-09T00:34:00Z">
                  <w:rPr>
                    <w:bCs/>
                  </w:rPr>
                </w:rPrChange>
              </w:rPr>
              <w:t>dog</w:t>
            </w:r>
            <w:r w:rsidR="00E42E9F" w:rsidRPr="00BE2081">
              <w:rPr>
                <w:rFonts w:ascii="Consolas" w:hAnsi="Consolas"/>
                <w:bCs/>
                <w:lang w:val="bg-BG"/>
                <w:rPrChange w:id="55" w:author="Topuzakova, Desislava" w:date="2021-01-09T00:34:00Z">
                  <w:rPr>
                    <w:bCs/>
                    <w:lang w:val="bg-BG"/>
                  </w:rPr>
                </w:rPrChange>
              </w:rPr>
              <w:t>"</w:t>
            </w:r>
            <w:ins w:id="56" w:author="Topuzakova, Desislava" w:date="2021-01-09T00:34:00Z">
              <w:r w:rsidRPr="00BE2081">
                <w:rPr>
                  <w:rFonts w:ascii="Consolas" w:hAnsi="Consolas"/>
                  <w:bCs/>
                  <w:rPrChange w:id="57" w:author="Topuzakova, Desislava" w:date="2021-01-09T00:34:00Z">
                    <w:rPr>
                      <w:bCs/>
                    </w:rPr>
                  </w:rPrChange>
                </w:rPr>
                <w:t>]</w:t>
              </w:r>
            </w:ins>
            <w:del w:id="58" w:author="Topuzakova, Desislava" w:date="2021-01-09T00:34:00Z">
              <w:r w:rsidR="00885CCD" w:rsidRPr="00BE2081" w:rsidDel="00BE2081">
                <w:rPr>
                  <w:rFonts w:ascii="Consolas" w:hAnsi="Consolas"/>
                  <w:bCs/>
                  <w:lang w:val="bg-BG"/>
                  <w:rPrChange w:id="59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)</w:delText>
              </w:r>
            </w:del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  <w:rPrChange w:id="60" w:author="Topuzakova, Desislava" w:date="2021-01-09T00:34:00Z">
                  <w:rPr>
                    <w:rFonts w:ascii="Consolas" w:hAnsi="Consolas"/>
                    <w:bCs/>
                    <w:noProof/>
                  </w:rPr>
                </w:rPrChange>
              </w:rPr>
            </w:pPr>
            <w:r w:rsidRPr="00BE2081">
              <w:rPr>
                <w:rFonts w:ascii="Consolas" w:hAnsi="Consolas"/>
                <w:bCs/>
                <w:noProof/>
                <w:rPrChange w:id="61" w:author="Topuzakova, Desislava" w:date="2021-01-09T00:34:00Z">
                  <w:rPr>
                    <w:rFonts w:ascii="Consolas" w:hAnsi="Consolas"/>
                    <w:bCs/>
                    <w:noProof/>
                  </w:rPr>
                </w:rPrChange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134172B9" w:rsidR="003F1A6C" w:rsidRPr="00BE2081" w:rsidRDefault="00885CCD" w:rsidP="00331087">
            <w:pPr>
              <w:spacing w:before="0" w:after="0" w:line="276" w:lineRule="auto"/>
              <w:rPr>
                <w:rFonts w:ascii="Consolas" w:hAnsi="Consolas"/>
                <w:bCs/>
                <w:rPrChange w:id="62" w:author="Topuzakova, Desislava" w:date="2021-01-09T00:34:00Z">
                  <w:rPr>
                    <w:bCs/>
                    <w:lang w:val="bg-BG"/>
                  </w:rPr>
                </w:rPrChange>
              </w:rPr>
            </w:pPr>
            <w:del w:id="63" w:author="Topuzakova, Desislava" w:date="2021-01-09T00:34:00Z">
              <w:r w:rsidRPr="00BE2081" w:rsidDel="00BE2081">
                <w:rPr>
                  <w:rFonts w:ascii="Consolas" w:hAnsi="Consolas"/>
                  <w:bCs/>
                  <w:lang w:val="bg-BG"/>
                  <w:rPrChange w:id="64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("</w:delText>
              </w:r>
            </w:del>
            <w:ins w:id="65" w:author="Topuzakova, Desislava" w:date="2021-01-09T00:34:00Z">
              <w:r w:rsidR="00BE2081" w:rsidRPr="00BE2081">
                <w:rPr>
                  <w:rFonts w:ascii="Consolas" w:hAnsi="Consolas"/>
                  <w:bCs/>
                  <w:rPrChange w:id="66" w:author="Topuzakova, Desislava" w:date="2021-01-09T00:34:00Z">
                    <w:rPr>
                      <w:bCs/>
                    </w:rPr>
                  </w:rPrChange>
                </w:rPr>
                <w:t>[</w:t>
              </w:r>
              <w:r w:rsidR="00BE2081" w:rsidRPr="00BE2081">
                <w:rPr>
                  <w:rFonts w:ascii="Consolas" w:hAnsi="Consolas"/>
                  <w:bCs/>
                  <w:lang w:val="bg-BG"/>
                  <w:rPrChange w:id="67" w:author="Topuzakova, Desislava" w:date="2021-01-09T00:34:00Z">
                    <w:rPr>
                      <w:bCs/>
                      <w:lang w:val="bg-BG"/>
                    </w:rPr>
                  </w:rPrChange>
                </w:rPr>
                <w:t>"</w:t>
              </w:r>
            </w:ins>
            <w:r w:rsidR="003F1A6C" w:rsidRPr="00BE2081">
              <w:rPr>
                <w:rFonts w:ascii="Consolas" w:hAnsi="Consolas"/>
                <w:bCs/>
                <w:rPrChange w:id="68" w:author="Topuzakova, Desislava" w:date="2021-01-09T00:34:00Z">
                  <w:rPr>
                    <w:bCs/>
                  </w:rPr>
                </w:rPrChange>
              </w:rPr>
              <w:t>snake</w:t>
            </w:r>
            <w:del w:id="69" w:author="Topuzakova, Desislava" w:date="2021-01-09T00:34:00Z">
              <w:r w:rsidRPr="00BE2081" w:rsidDel="00BE2081">
                <w:rPr>
                  <w:rFonts w:ascii="Consolas" w:hAnsi="Consolas"/>
                  <w:bCs/>
                  <w:lang w:val="bg-BG"/>
                  <w:rPrChange w:id="70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")</w:delText>
              </w:r>
            </w:del>
            <w:ins w:id="71" w:author="Topuzakova, Desislava" w:date="2021-01-09T00:34:00Z">
              <w:r w:rsidR="00BE2081" w:rsidRPr="00BE2081">
                <w:rPr>
                  <w:rFonts w:ascii="Consolas" w:hAnsi="Consolas"/>
                  <w:bCs/>
                  <w:lang w:val="bg-BG"/>
                  <w:rPrChange w:id="72" w:author="Topuzakova, Desislava" w:date="2021-01-09T00:34:00Z">
                    <w:rPr>
                      <w:bCs/>
                      <w:lang w:val="bg-BG"/>
                    </w:rPr>
                  </w:rPrChange>
                </w:rPr>
                <w:t>"</w:t>
              </w:r>
              <w:r w:rsidR="00BE2081" w:rsidRPr="00BE2081">
                <w:rPr>
                  <w:rFonts w:ascii="Consolas" w:hAnsi="Consolas"/>
                  <w:bCs/>
                  <w:rPrChange w:id="73" w:author="Topuzakova, Desislava" w:date="2021-01-09T00:34:00Z">
                    <w:rPr>
                      <w:bCs/>
                    </w:rPr>
                  </w:rPrChange>
                </w:rPr>
                <w:t>]</w:t>
              </w:r>
            </w:ins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  <w:rPrChange w:id="74" w:author="Topuzakova, Desislava" w:date="2021-01-09T00:34:00Z">
                  <w:rPr>
                    <w:rFonts w:ascii="Consolas" w:hAnsi="Consolas"/>
                    <w:bCs/>
                    <w:noProof/>
                  </w:rPr>
                </w:rPrChange>
              </w:rPr>
            </w:pPr>
            <w:r w:rsidRPr="00BE2081">
              <w:rPr>
                <w:rFonts w:ascii="Consolas" w:hAnsi="Consolas"/>
                <w:bCs/>
                <w:noProof/>
                <w:rPrChange w:id="75" w:author="Topuzakova, Desislava" w:date="2021-01-09T00:34:00Z">
                  <w:rPr>
                    <w:rFonts w:ascii="Consolas" w:hAnsi="Consolas"/>
                    <w:bCs/>
                    <w:noProof/>
                  </w:rPr>
                </w:rPrChange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634207FC" w:rsidR="003F1A6C" w:rsidRPr="00BE2081" w:rsidRDefault="00885CCD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  <w:rPrChange w:id="76" w:author="Topuzakova, Desislava" w:date="2021-01-09T00:34:00Z">
                  <w:rPr>
                    <w:bCs/>
                    <w:lang w:val="bg-BG"/>
                  </w:rPr>
                </w:rPrChange>
              </w:rPr>
            </w:pPr>
            <w:del w:id="77" w:author="Topuzakova, Desislava" w:date="2021-01-09T00:34:00Z">
              <w:r w:rsidRPr="00BE2081" w:rsidDel="00BE2081">
                <w:rPr>
                  <w:rFonts w:ascii="Consolas" w:hAnsi="Consolas"/>
                  <w:bCs/>
                  <w:lang w:val="bg-BG"/>
                  <w:rPrChange w:id="78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("</w:delText>
              </w:r>
            </w:del>
            <w:ins w:id="79" w:author="Topuzakova, Desislava" w:date="2021-01-09T00:34:00Z">
              <w:r w:rsidR="00BE2081" w:rsidRPr="00BE2081">
                <w:rPr>
                  <w:rFonts w:ascii="Consolas" w:hAnsi="Consolas"/>
                  <w:bCs/>
                  <w:rPrChange w:id="80" w:author="Topuzakova, Desislava" w:date="2021-01-09T00:34:00Z">
                    <w:rPr>
                      <w:bCs/>
                    </w:rPr>
                  </w:rPrChange>
                </w:rPr>
                <w:t>[</w:t>
              </w:r>
              <w:r w:rsidR="00BE2081" w:rsidRPr="00BE2081">
                <w:rPr>
                  <w:rFonts w:ascii="Consolas" w:hAnsi="Consolas"/>
                  <w:bCs/>
                  <w:lang w:val="bg-BG"/>
                  <w:rPrChange w:id="81" w:author="Topuzakova, Desislava" w:date="2021-01-09T00:34:00Z">
                    <w:rPr>
                      <w:bCs/>
                      <w:lang w:val="bg-BG"/>
                    </w:rPr>
                  </w:rPrChange>
                </w:rPr>
                <w:t>"</w:t>
              </w:r>
            </w:ins>
            <w:r w:rsidR="003F1A6C" w:rsidRPr="00BE2081">
              <w:rPr>
                <w:rFonts w:ascii="Consolas" w:hAnsi="Consolas"/>
                <w:bCs/>
                <w:rPrChange w:id="82" w:author="Topuzakova, Desislava" w:date="2021-01-09T00:34:00Z">
                  <w:rPr>
                    <w:bCs/>
                  </w:rPr>
                </w:rPrChange>
              </w:rPr>
              <w:t>cat</w:t>
            </w:r>
            <w:r w:rsidRPr="00BE2081">
              <w:rPr>
                <w:rFonts w:ascii="Consolas" w:hAnsi="Consolas"/>
                <w:bCs/>
                <w:lang w:val="bg-BG"/>
                <w:rPrChange w:id="83" w:author="Topuzakova, Desislava" w:date="2021-01-09T00:34:00Z">
                  <w:rPr>
                    <w:bCs/>
                    <w:lang w:val="bg-BG"/>
                  </w:rPr>
                </w:rPrChange>
              </w:rPr>
              <w:t>"</w:t>
            </w:r>
            <w:ins w:id="84" w:author="Topuzakova, Desislava" w:date="2021-01-09T00:34:00Z">
              <w:r w:rsidR="00BE2081" w:rsidRPr="00BE2081">
                <w:rPr>
                  <w:rFonts w:ascii="Consolas" w:hAnsi="Consolas"/>
                  <w:bCs/>
                  <w:rPrChange w:id="85" w:author="Topuzakova, Desislava" w:date="2021-01-09T00:34:00Z">
                    <w:rPr>
                      <w:bCs/>
                    </w:rPr>
                  </w:rPrChange>
                </w:rPr>
                <w:t>]</w:t>
              </w:r>
            </w:ins>
            <w:del w:id="86" w:author="Topuzakova, Desislava" w:date="2021-01-09T00:34:00Z">
              <w:r w:rsidRPr="00BE2081" w:rsidDel="00BE2081">
                <w:rPr>
                  <w:rFonts w:ascii="Consolas" w:hAnsi="Consolas"/>
                  <w:bCs/>
                  <w:lang w:val="bg-BG"/>
                  <w:rPrChange w:id="87" w:author="Topuzakova, Desislava" w:date="2021-01-09T00:34:00Z">
                    <w:rPr>
                      <w:bCs/>
                      <w:lang w:val="bg-BG"/>
                    </w:rPr>
                  </w:rPrChange>
                </w:rPr>
                <w:delText>)</w:delText>
              </w:r>
            </w:del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  <w:rPrChange w:id="88" w:author="Topuzakova, Desislava" w:date="2021-01-09T00:34:00Z">
                  <w:rPr>
                    <w:rFonts w:ascii="Consolas" w:hAnsi="Consolas"/>
                    <w:bCs/>
                    <w:noProof/>
                  </w:rPr>
                </w:rPrChange>
              </w:rPr>
            </w:pPr>
            <w:r w:rsidRPr="00BE2081">
              <w:rPr>
                <w:rFonts w:ascii="Consolas" w:hAnsi="Consolas"/>
                <w:bCs/>
                <w:noProof/>
                <w:rPrChange w:id="89" w:author="Topuzakova, Desislava" w:date="2021-01-09T00:34:00Z">
                  <w:rPr>
                    <w:rFonts w:ascii="Consolas" w:hAnsi="Consolas"/>
                    <w:bCs/>
                    <w:noProof/>
                  </w:rPr>
                </w:rPrChange>
              </w:rPr>
              <w:t>unknown</w:t>
            </w:r>
          </w:p>
        </w:tc>
      </w:tr>
    </w:tbl>
    <w:bookmarkEnd w:id="1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734"/>
        <w:gridCol w:w="176"/>
        <w:gridCol w:w="1138"/>
        <w:gridCol w:w="734"/>
        <w:gridCol w:w="176"/>
        <w:gridCol w:w="1138"/>
        <w:gridCol w:w="734"/>
        <w:gridCol w:w="176"/>
        <w:gridCol w:w="1380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0DD5F39B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del w:id="90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91" w:author="Topuzakova, Desislava" w:date="2021-01-09T00:34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33A92CEE" w14:textId="70CF111E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del w:id="92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")</w:delText>
              </w:r>
            </w:del>
            <w:ins w:id="93" w:author="Topuzakova, Desislava" w:date="2021-01-09T00:34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0553967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del w:id="94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95" w:author="Topuzakova, Desislava" w:date="2021-01-09T00:34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AE4F326" w14:textId="73DF6535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del w:id="96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")</w:delText>
              </w:r>
            </w:del>
            <w:ins w:id="97" w:author="Topuzakova, Desislava" w:date="2021-01-09T00:34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6E46804D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del w:id="98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99" w:author="Topuzakova, Desislava" w:date="2021-01-09T00:34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3E408FE" w14:textId="67602308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del w:id="100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")</w:delText>
              </w:r>
            </w:del>
            <w:ins w:id="101" w:author="Topuzakova, Desislava" w:date="2021-01-09T00:34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51969ADC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del w:id="102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03" w:author="Topuzakova, Desislava" w:date="2021-01-09T00:34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35087BCB" w14:textId="4BDC467A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del w:id="104" w:author="Topuzakova, Desislava" w:date="2021-01-09T00:34:00Z">
              <w:r w:rsidDel="00BE2081">
                <w:rPr>
                  <w:rFonts w:ascii="Consolas" w:hAnsi="Consolas"/>
                  <w:noProof/>
                </w:rPr>
                <w:delText>")</w:delText>
              </w:r>
            </w:del>
            <w:ins w:id="105" w:author="Topuzakova, Desislava" w:date="2021-01-09T00:34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DEE4C03" w14:textId="5C889F12" w:rsidR="003F1A6C" w:rsidRPr="003F1A6C" w:rsidDel="00BE2081" w:rsidRDefault="003F1A6C" w:rsidP="003F1A6C">
      <w:pPr>
        <w:pStyle w:val="ListParagraph"/>
        <w:numPr>
          <w:ilvl w:val="0"/>
          <w:numId w:val="12"/>
        </w:numPr>
        <w:rPr>
          <w:del w:id="106" w:author="Topuzakova, Desislava" w:date="2021-01-09T00:35:00Z"/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ins w:id="107" w:author="Topuzakova, Desislava" w:date="2021-01-09T00:35:00Z">
        <w:r w:rsidR="00BE2081">
          <w:t>.</w:t>
        </w:r>
      </w:ins>
      <w:del w:id="108" w:author="Topuzakova, Desislava" w:date="2021-01-09T00:35:00Z">
        <w:r w:rsidR="008931D4" w:rsidRPr="008931D4" w:rsidDel="00BE2081">
          <w:rPr>
            <w:lang w:val="bg-BG"/>
          </w:rPr>
          <w:delText>:</w:delText>
        </w:r>
      </w:del>
    </w:p>
    <w:p w14:paraId="09E6D35A" w14:textId="004B4CD6" w:rsidR="003F1A6C" w:rsidRPr="00BE2081" w:rsidRDefault="00EB61D3" w:rsidP="00BE2081">
      <w:pPr>
        <w:pStyle w:val="ListParagraph"/>
        <w:numPr>
          <w:ilvl w:val="0"/>
          <w:numId w:val="12"/>
        </w:numPr>
        <w:rPr>
          <w:lang w:val="bg-BG"/>
          <w:rPrChange w:id="109" w:author="Topuzakova, Desislava" w:date="2021-01-09T00:35:00Z">
            <w:rPr>
              <w:lang w:val="bg-BG"/>
            </w:rPr>
          </w:rPrChange>
        </w:rPr>
        <w:pPrChange w:id="110" w:author="Topuzakova, Desislava" w:date="2021-01-09T00:35:00Z">
          <w:pPr>
            <w:pStyle w:val="ListParagraph"/>
            <w:ind w:left="1080"/>
          </w:pPr>
        </w:pPrChange>
      </w:pPr>
      <w:del w:id="111" w:author="Topuzakova, Desislava" w:date="2021-01-09T00:35:00Z">
        <w:r w:rsidDel="00BE2081">
          <w:rPr>
            <w:noProof/>
          </w:rPr>
          <w:drawing>
            <wp:inline distT="0" distB="0" distL="0" distR="0" wp14:anchorId="5AA0A705" wp14:editId="63CF524E">
              <wp:extent cx="2029108" cy="1038370"/>
              <wp:effectExtent l="95250" t="76200" r="104492" b="85580"/>
              <wp:docPr id="6" name="Картина 5" descr="Screenshot_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creenshot_1.png"/>
                      <pic:cNvPicPr/>
                    </pic:nvPicPr>
                    <pic:blipFill>
                      <a:blip r:embed="rId2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9108" cy="1038370"/>
                      </a:xfrm>
                      <a:prstGeom prst="rect">
                        <a:avLst/>
                      </a:prstGeom>
                      <a:solidFill>
                        <a:srgbClr val="FFFFFF">
                          <a:shade val="85000"/>
                        </a:srgbClr>
                      </a:solidFill>
                      <a:ln w="88900" cap="sq">
                        <a:solidFill>
                          <a:srgbClr val="FFFFFF"/>
                        </a:solidFill>
                        <a:miter lim="800000"/>
                      </a:ln>
                      <a:effectLst>
                        <a:outerShdw blurRad="55000" dist="180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>
                          <a:rot lat="0" lon="0" rev="7200000"/>
                        </a:lightRig>
                      </a:scene3d>
                      <a:sp3d>
                        <a:bevelT w="25400" h="19050"/>
                        <a:contourClr>
                          <a:srgbClr val="FFFFFF"/>
                        </a:contourClr>
                      </a:sp3d>
                    </pic:spPr>
                  </pic:pic>
                </a:graphicData>
              </a:graphic>
            </wp:inline>
          </w:drawing>
        </w:r>
      </w:del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lastRenderedPageBreak/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4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2"/>
        <w:gridCol w:w="808"/>
        <w:gridCol w:w="190"/>
        <w:gridCol w:w="1440"/>
        <w:gridCol w:w="800"/>
        <w:gridCol w:w="190"/>
        <w:gridCol w:w="1080"/>
        <w:gridCol w:w="810"/>
        <w:gridCol w:w="190"/>
        <w:gridCol w:w="1340"/>
        <w:gridCol w:w="810"/>
        <w:gridCol w:w="190"/>
        <w:gridCol w:w="1340"/>
        <w:gridCol w:w="720"/>
      </w:tblGrid>
      <w:tr w:rsidR="00331087" w:rsidRPr="003F1A6C" w14:paraId="34A4F9A6" w14:textId="77777777" w:rsidTr="00331087"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31087" w:rsidRPr="003F1A6C" w14:paraId="2E822337" w14:textId="77777777" w:rsidTr="00331087">
        <w:tc>
          <w:tcPr>
            <w:tcW w:w="1432" w:type="dxa"/>
            <w:vAlign w:val="center"/>
          </w:tcPr>
          <w:p w14:paraId="380A3058" w14:textId="0311C736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del w:id="112" w:author="Topuzakova, Desislava" w:date="2021-01-09T00:35:00Z">
              <w:r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13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6D3A0EEF"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rPrChange w:id="114" w:author="Topuzakova, Desislava" w:date="2021-01-09T00:35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del w:id="115" w:author="Topuzakova, Desislava" w:date="2021-01-09T00:35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16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</w:t>
              </w:r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</w:p>
        </w:tc>
        <w:tc>
          <w:tcPr>
            <w:tcW w:w="808" w:type="dxa"/>
            <w:vAlign w:val="center"/>
          </w:tcPr>
          <w:p w14:paraId="2F7912A5" w14:textId="77777777" w:rsidR="003F1A6C" w:rsidRPr="003F1A6C" w:rsidRDefault="008931D4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1E395EA8" w14:textId="3AF87F15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del w:id="117" w:author="Topuzakova, Desislava" w:date="2021-01-09T00:35:00Z">
              <w:r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18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7A824EE5"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rPrChange w:id="119" w:author="Topuzakova, Desislava" w:date="2021-01-09T00:35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del w:id="120" w:author="Topuzakova, Desislava" w:date="2021-01-09T00:35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21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</w:t>
              </w:r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</w:p>
        </w:tc>
        <w:tc>
          <w:tcPr>
            <w:tcW w:w="800" w:type="dxa"/>
            <w:vAlign w:val="center"/>
          </w:tcPr>
          <w:p w14:paraId="714B425D" w14:textId="77777777" w:rsidR="003F1A6C" w:rsidRPr="003F1A6C" w:rsidRDefault="008931D4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  <w:vAlign w:val="center"/>
          </w:tcPr>
          <w:p w14:paraId="32CDFD1C" w14:textId="4AE4EB7B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del w:id="122" w:author="Topuzakova, Desislava" w:date="2021-01-09T00:35:00Z">
              <w:r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23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60CFD190"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rPrChange w:id="124" w:author="Topuzakova, Desislava" w:date="2021-01-09T00:35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del w:id="125" w:author="Topuzakova, Desislava" w:date="2021-01-09T00:35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26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</w:t>
              </w:r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</w:p>
        </w:tc>
        <w:tc>
          <w:tcPr>
            <w:tcW w:w="810" w:type="dxa"/>
            <w:vAlign w:val="center"/>
          </w:tcPr>
          <w:p w14:paraId="107EC62B" w14:textId="77777777" w:rsidR="003F1A6C" w:rsidRPr="003F1A6C" w:rsidRDefault="008931D4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40" w:type="dxa"/>
            <w:vAlign w:val="center"/>
          </w:tcPr>
          <w:p w14:paraId="0C9F6A40" w14:textId="74FBA743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del w:id="127" w:author="Topuzakova, Desislava" w:date="2021-01-09T00:35:00Z">
              <w:r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28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15774EB2" w:rsidR="003F1A6C" w:rsidRPr="00BE2081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rPrChange w:id="129" w:author="Topuzakova, Desislava" w:date="2021-01-09T00:35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del w:id="130" w:author="Topuzakova, Desislava" w:date="2021-01-09T00:35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31" w:author="Topuzakova, Desislava" w:date="2021-01-09T00:35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</w:t>
              </w:r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</w:p>
        </w:tc>
        <w:tc>
          <w:tcPr>
            <w:tcW w:w="810" w:type="dxa"/>
            <w:vAlign w:val="center"/>
          </w:tcPr>
          <w:p w14:paraId="356FA758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40" w:type="dxa"/>
            <w:vAlign w:val="center"/>
          </w:tcPr>
          <w:p w14:paraId="49BBDF99" w14:textId="0FE1F8DB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del w:id="132" w:author="Topuzakova, Desislava" w:date="2021-01-09T00:36:00Z">
              <w:r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133" w:author="Topuzakova, Desislava" w:date="2021-01-09T00:36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2BB73F91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  <w:rPrChange w:id="134" w:author="Topuzakova, Desislava" w:date="2021-01-09T00:36:00Z">
                  <w:rPr>
                    <w:rFonts w:ascii="Consolas" w:hAnsi="Consolas"/>
                    <w:noProof/>
                  </w:rPr>
                </w:rPrChange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del w:id="135" w:author="Topuzakova, Desislava" w:date="2021-01-09T00:36:00Z">
              <w:r w:rsidDel="00BE2081">
                <w:rPr>
                  <w:rFonts w:ascii="Consolas" w:hAnsi="Consolas"/>
                  <w:noProof/>
                  <w:sz w:val="20"/>
                  <w:szCs w:val="20"/>
                </w:rPr>
                <w:delText>"</w:delText>
              </w:r>
              <w:r w:rsidR="00331087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  <w:ins w:id="136" w:author="Topuzakova, Desislava" w:date="2021-01-09T00:36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"</w:t>
              </w:r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</w:p>
        </w:tc>
        <w:tc>
          <w:tcPr>
            <w:tcW w:w="720" w:type="dxa"/>
            <w:vAlign w:val="center"/>
          </w:tcPr>
          <w:p w14:paraId="627B47E6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557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88"/>
        <w:gridCol w:w="190"/>
        <w:gridCol w:w="822"/>
        <w:gridCol w:w="758"/>
        <w:gridCol w:w="232"/>
        <w:gridCol w:w="900"/>
        <w:gridCol w:w="808"/>
      </w:tblGrid>
      <w:tr w:rsidR="00487BBF" w:rsidRPr="003F1A6C" w14:paraId="757D80BB" w14:textId="77777777" w:rsidTr="00487BBF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2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487BBF">
        <w:tc>
          <w:tcPr>
            <w:tcW w:w="1080" w:type="dxa"/>
          </w:tcPr>
          <w:p w14:paraId="6AC07AF8" w14:textId="485E4567" w:rsidR="003F1A6C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137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138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3F1A6C" w:rsidRPr="003F1A6C" w:rsidDel="00BE2081">
                <w:rPr>
                  <w:rFonts w:ascii="Consolas" w:hAnsi="Consolas"/>
                  <w:noProof/>
                </w:rPr>
                <w:delText>-</w:delText>
              </w:r>
            </w:del>
            <w:ins w:id="139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  <w:r w:rsidR="00BE2081" w:rsidRPr="003F1A6C">
                <w:rPr>
                  <w:rFonts w:ascii="Consolas" w:hAnsi="Consolas"/>
                  <w:noProof/>
                </w:rPr>
                <w:t>-</w:t>
              </w:r>
            </w:ins>
            <w:r w:rsidR="003F1A6C" w:rsidRPr="003F1A6C">
              <w:rPr>
                <w:rFonts w:ascii="Consolas" w:hAnsi="Consolas"/>
                <w:noProof/>
              </w:rPr>
              <w:t>25</w:t>
            </w:r>
            <w:del w:id="140" w:author="Topuzakova, Desislava" w:date="2021-01-09T00:36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141" w:author="Topuzakova, Desislava" w:date="2021-01-09T00:36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788" w:type="dxa"/>
          </w:tcPr>
          <w:p w14:paraId="753A71C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2" w:type="dxa"/>
          </w:tcPr>
          <w:p w14:paraId="78B65800" w14:textId="08181381" w:rsidR="003F1A6C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142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143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44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0</w:t>
            </w:r>
            <w:del w:id="145" w:author="Topuzakova, Desislava" w:date="2021-01-09T00:36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146" w:author="Topuzakova, Desislava" w:date="2021-01-09T00:36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758" w:type="dxa"/>
          </w:tcPr>
          <w:p w14:paraId="065AEC7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32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22A09D" w14:textId="7B443152" w:rsidR="003F1A6C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147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148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49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25</w:t>
            </w:r>
            <w:del w:id="150" w:author="Topuzakova, Desislava" w:date="2021-01-09T00:36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151" w:author="Topuzakova, Desislava" w:date="2021-01-09T00:36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808" w:type="dxa"/>
          </w:tcPr>
          <w:p w14:paraId="6178589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95"/>
        <w:gridCol w:w="357"/>
        <w:gridCol w:w="1501"/>
        <w:gridCol w:w="1074"/>
        <w:gridCol w:w="359"/>
        <w:gridCol w:w="1501"/>
        <w:gridCol w:w="1077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6A57B4B9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del w:id="152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53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2E70B056"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154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del w:id="155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156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60B71553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del w:id="157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58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2AB66BE"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159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del w:id="160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161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350B7C7D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del w:id="162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163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3C082659"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164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del w:id="165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166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ins w:id="167" w:author="Topuzakova, Desislava" w:date="2021-01-09T00:36:00Z"/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784"/>
        <w:gridCol w:w="211"/>
        <w:gridCol w:w="1864"/>
        <w:gridCol w:w="783"/>
        <w:gridCol w:w="211"/>
        <w:gridCol w:w="1864"/>
        <w:gridCol w:w="784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573A7D8A"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168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169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170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noProof/>
              </w:rPr>
              <w:t>Monday</w:t>
            </w:r>
            <w:del w:id="171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172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16B283EB"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173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174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175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noProof/>
              </w:rPr>
              <w:t>Friday</w:t>
            </w:r>
            <w:del w:id="176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177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4ACFC811" w:rsidR="00AB2906" w:rsidRPr="00BE2081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rPrChange w:id="178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179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180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AB2906">
              <w:rPr>
                <w:rFonts w:ascii="Consolas" w:hAnsi="Consolas"/>
                <w:noProof/>
              </w:rPr>
              <w:t>Sunday</w:t>
            </w:r>
            <w:del w:id="181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182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6BE21BA6" w14:textId="7492A0FB" w:rsidR="006D174D" w:rsidDel="00E060B6" w:rsidRDefault="006D174D">
      <w:pPr>
        <w:pStyle w:val="Heading2"/>
        <w:numPr>
          <w:ilvl w:val="0"/>
          <w:numId w:val="0"/>
        </w:numPr>
        <w:rPr>
          <w:del w:id="183" w:author="kiriloirilkirilov" w:date="2020-05-01T15:10:00Z"/>
          <w:lang w:val="bg-BG"/>
        </w:rPr>
      </w:pPr>
    </w:p>
    <w:p w14:paraId="5C4BABFC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  <w:r w:rsidRPr="003F1A6C">
        <w:t>?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9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  <w:tblPrChange w:id="184" w:author="Topuzakova, Desislava" w:date="2021-01-09T00:37:00Z">
          <w:tblPr>
            <w:tblStyle w:val="TableGrid"/>
            <w:tblW w:w="10582" w:type="dxa"/>
            <w:tblInd w:w="23" w:type="dxa"/>
            <w:tblLayout w:type="fixed"/>
            <w:tblCellMar>
              <w:top w:w="57" w:type="dxa"/>
              <w:left w:w="85" w:type="dxa"/>
              <w:bottom w:w="57" w:type="dxa"/>
              <w:right w:w="8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615"/>
        <w:gridCol w:w="1007"/>
        <w:gridCol w:w="190"/>
        <w:gridCol w:w="1503"/>
        <w:gridCol w:w="1000"/>
        <w:gridCol w:w="190"/>
        <w:gridCol w:w="1503"/>
        <w:gridCol w:w="1109"/>
        <w:gridCol w:w="202"/>
        <w:gridCol w:w="1382"/>
        <w:gridCol w:w="1276"/>
        <w:tblGridChange w:id="185">
          <w:tblGrid>
            <w:gridCol w:w="1615"/>
            <w:gridCol w:w="1007"/>
            <w:gridCol w:w="190"/>
            <w:gridCol w:w="1503"/>
            <w:gridCol w:w="1000"/>
            <w:gridCol w:w="190"/>
            <w:gridCol w:w="1372"/>
            <w:gridCol w:w="131"/>
            <w:gridCol w:w="1121"/>
            <w:gridCol w:w="190"/>
            <w:gridCol w:w="1252"/>
            <w:gridCol w:w="130"/>
            <w:gridCol w:w="881"/>
            <w:gridCol w:w="395"/>
          </w:tblGrid>
        </w:tblGridChange>
      </w:tblGrid>
      <w:tr w:rsidR="00BE2081" w:rsidRPr="003F1A6C" w14:paraId="1C7096A0" w14:textId="77777777" w:rsidTr="00BE2081">
        <w:trPr>
          <w:trPrChange w:id="186" w:author="Topuzakova, Desislava" w:date="2021-01-09T00:37:00Z">
            <w:trPr>
              <w:gridAfter w:val="0"/>
            </w:trPr>
          </w:trPrChange>
        </w:trPr>
        <w:tc>
          <w:tcPr>
            <w:tcW w:w="1615" w:type="dxa"/>
            <w:shd w:val="clear" w:color="auto" w:fill="D9D9D9" w:themeFill="background1" w:themeFillShade="D9"/>
            <w:vAlign w:val="center"/>
            <w:tcPrChange w:id="187" w:author="Topuzakova, Desislava" w:date="2021-01-09T00:37:00Z">
              <w:tcPr>
                <w:tcW w:w="1615" w:type="dxa"/>
                <w:shd w:val="clear" w:color="auto" w:fill="D9D9D9" w:themeFill="background1" w:themeFillShade="D9"/>
                <w:vAlign w:val="center"/>
              </w:tcPr>
            </w:tcPrChange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07" w:type="dxa"/>
            <w:shd w:val="clear" w:color="auto" w:fill="D9D9D9" w:themeFill="background1" w:themeFillShade="D9"/>
            <w:vAlign w:val="center"/>
            <w:tcPrChange w:id="188" w:author="Topuzakova, Desislava" w:date="2021-01-09T00:37:00Z">
              <w:tcPr>
                <w:tcW w:w="1007" w:type="dxa"/>
                <w:shd w:val="clear" w:color="auto" w:fill="D9D9D9" w:themeFill="background1" w:themeFillShade="D9"/>
                <w:vAlign w:val="center"/>
              </w:tcPr>
            </w:tcPrChange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tcPrChange w:id="189" w:author="Topuzakova, Desislava" w:date="2021-01-09T00:37:00Z">
              <w:tcPr>
                <w:tcW w:w="190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03" w:type="dxa"/>
            <w:shd w:val="clear" w:color="auto" w:fill="D9D9D9" w:themeFill="background1" w:themeFillShade="D9"/>
            <w:vAlign w:val="center"/>
            <w:tcPrChange w:id="190" w:author="Topuzakova, Desislava" w:date="2021-01-09T00:37:00Z">
              <w:tcPr>
                <w:tcW w:w="1503" w:type="dxa"/>
                <w:shd w:val="clear" w:color="auto" w:fill="D9D9D9" w:themeFill="background1" w:themeFillShade="D9"/>
                <w:vAlign w:val="center"/>
              </w:tcPr>
            </w:tcPrChange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00" w:type="dxa"/>
            <w:shd w:val="clear" w:color="auto" w:fill="D9D9D9" w:themeFill="background1" w:themeFillShade="D9"/>
            <w:vAlign w:val="center"/>
            <w:tcPrChange w:id="191" w:author="Topuzakova, Desislava" w:date="2021-01-09T00:37:00Z">
              <w:tcPr>
                <w:tcW w:w="1000" w:type="dxa"/>
                <w:shd w:val="clear" w:color="auto" w:fill="D9D9D9" w:themeFill="background1" w:themeFillShade="D9"/>
                <w:vAlign w:val="center"/>
              </w:tcPr>
            </w:tcPrChange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tcPrChange w:id="192" w:author="Topuzakova, Desislava" w:date="2021-01-09T00:37:00Z">
              <w:tcPr>
                <w:tcW w:w="190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03" w:type="dxa"/>
            <w:shd w:val="clear" w:color="auto" w:fill="D9D9D9" w:themeFill="background1" w:themeFillShade="D9"/>
            <w:vAlign w:val="center"/>
            <w:tcPrChange w:id="193" w:author="Topuzakova, Desislava" w:date="2021-01-09T00:37:00Z">
              <w:tcPr>
                <w:tcW w:w="1372" w:type="dxa"/>
                <w:shd w:val="clear" w:color="auto" w:fill="D9D9D9" w:themeFill="background1" w:themeFillShade="D9"/>
                <w:vAlign w:val="center"/>
              </w:tcPr>
            </w:tcPrChange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  <w:tcPrChange w:id="194" w:author="Topuzakova, Desislava" w:date="2021-01-09T00:37:00Z">
              <w:tcPr>
                <w:tcW w:w="1252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  <w:tcPrChange w:id="195" w:author="Topuzakova, Desislava" w:date="2021-01-09T00:37:00Z">
              <w:tcPr>
                <w:tcW w:w="190" w:type="dxa"/>
                <w:vMerge w:val="restart"/>
                <w:tcBorders>
                  <w:top w:val="nil"/>
                  <w:bottom w:val="nil"/>
                </w:tcBorders>
                <w:shd w:val="clear" w:color="auto" w:fill="auto"/>
              </w:tcPr>
            </w:tcPrChange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2" w:type="dxa"/>
            <w:shd w:val="clear" w:color="auto" w:fill="D9D9D9" w:themeFill="background1" w:themeFillShade="D9"/>
            <w:vAlign w:val="center"/>
            <w:tcPrChange w:id="196" w:author="Topuzakova, Desislava" w:date="2021-01-09T00:37:00Z">
              <w:tcPr>
                <w:tcW w:w="1252" w:type="dxa"/>
                <w:shd w:val="clear" w:color="auto" w:fill="D9D9D9" w:themeFill="background1" w:themeFillShade="D9"/>
                <w:vAlign w:val="center"/>
              </w:tcPr>
            </w:tcPrChange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  <w:tcPrChange w:id="197" w:author="Topuzakova, Desislava" w:date="2021-01-09T00:37:00Z">
              <w:tcPr>
                <w:tcW w:w="1011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BE2081" w:rsidRPr="003F1A6C" w14:paraId="47A11A8F" w14:textId="77777777" w:rsidTr="00BE2081">
        <w:tblPrEx>
          <w:tblPrExChange w:id="198" w:author="Topuzakova, Desislava" w:date="2021-01-09T00:37:00Z">
            <w:tblPrEx>
              <w:tblW w:w="10977" w:type="dxa"/>
            </w:tblPrEx>
          </w:tblPrExChange>
        </w:tblPrEx>
        <w:trPr>
          <w:trHeight w:val="311"/>
          <w:trPrChange w:id="199" w:author="Topuzakova, Desislava" w:date="2021-01-09T00:37:00Z">
            <w:trPr>
              <w:trHeight w:val="311"/>
            </w:trPr>
          </w:trPrChange>
        </w:trPr>
        <w:tc>
          <w:tcPr>
            <w:tcW w:w="1615" w:type="dxa"/>
            <w:vAlign w:val="center"/>
            <w:tcPrChange w:id="200" w:author="Topuzakova, Desislava" w:date="2021-01-09T00:37:00Z">
              <w:tcPr>
                <w:tcW w:w="1615" w:type="dxa"/>
                <w:vAlign w:val="center"/>
              </w:tcPr>
            </w:tcPrChange>
          </w:tcPr>
          <w:p w14:paraId="264F4647" w14:textId="5B1A4E45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01" w:author="Topuzakova, Desislava" w:date="2021-01-09T00:36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02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203" w:author="Topuzakova, Desislava" w:date="2021-01-09T00:36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banana</w:t>
            </w:r>
            <w:del w:id="204" w:author="Topuzakova, Desislava" w:date="2021-01-09T00:36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205" w:author="Topuzakova, Desislava" w:date="2021-01-09T00:36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007" w:type="dxa"/>
            <w:vAlign w:val="center"/>
            <w:tcPrChange w:id="206" w:author="Topuzakova, Desislava" w:date="2021-01-09T00:37:00Z">
              <w:tcPr>
                <w:tcW w:w="1007" w:type="dxa"/>
                <w:vAlign w:val="center"/>
              </w:tcPr>
            </w:tcPrChange>
          </w:tcPr>
          <w:p w14:paraId="4A47D69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  <w:tcPrChange w:id="207" w:author="Topuzakova, Desislava" w:date="2021-01-09T00:37:00Z">
              <w:tcPr>
                <w:tcW w:w="190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03" w:type="dxa"/>
            <w:vAlign w:val="center"/>
            <w:tcPrChange w:id="208" w:author="Topuzakova, Desislava" w:date="2021-01-09T00:37:00Z">
              <w:tcPr>
                <w:tcW w:w="1503" w:type="dxa"/>
                <w:vAlign w:val="center"/>
              </w:tcPr>
            </w:tcPrChange>
          </w:tcPr>
          <w:p w14:paraId="2DD6EDCB" w14:textId="06E323CD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09" w:author="Topuzakova, Desislava" w:date="2021-01-09T00:37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10" w:author="Topuzakova, Desislava" w:date="2021-01-09T00:37:00Z">
              <w:r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211" w:author="Topuzakova, Desislava" w:date="2021-01-09T00:37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apple</w:t>
            </w:r>
            <w:del w:id="212" w:author="Topuzakova, Desislava" w:date="2021-01-09T00:37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213" w:author="Topuzakova, Desislava" w:date="2021-01-09T00:37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000" w:type="dxa"/>
            <w:vAlign w:val="center"/>
            <w:tcPrChange w:id="214" w:author="Topuzakova, Desislava" w:date="2021-01-09T00:37:00Z">
              <w:tcPr>
                <w:tcW w:w="1000" w:type="dxa"/>
                <w:vAlign w:val="center"/>
              </w:tcPr>
            </w:tcPrChange>
          </w:tcPr>
          <w:p w14:paraId="296D5C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  <w:tcPrChange w:id="215" w:author="Topuzakova, Desislava" w:date="2021-01-09T00:37:00Z">
              <w:tcPr>
                <w:tcW w:w="190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03" w:type="dxa"/>
            <w:vAlign w:val="center"/>
            <w:tcPrChange w:id="216" w:author="Topuzakova, Desislava" w:date="2021-01-09T00:37:00Z">
              <w:tcPr>
                <w:tcW w:w="1503" w:type="dxa"/>
                <w:gridSpan w:val="2"/>
                <w:vAlign w:val="center"/>
              </w:tcPr>
            </w:tcPrChange>
          </w:tcPr>
          <w:p w14:paraId="44D8A145" w14:textId="482E05CE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17" w:author="Topuzakova, Desislava" w:date="2021-01-09T00:37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18" w:author="Topuzakova, Desislava" w:date="2021-01-09T00:37:00Z">
              <w:r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219" w:author="Topuzakova, Desislava" w:date="2021-01-09T00:37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tomato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ins w:id="220" w:author="Topuzakova, Desislava" w:date="2021-01-09T00:37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del w:id="221" w:author="Topuzakova, Desislava" w:date="2021-01-09T00:37:00Z"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1109" w:type="dxa"/>
            <w:vAlign w:val="center"/>
            <w:tcPrChange w:id="222" w:author="Topuzakova, Desislava" w:date="2021-01-09T00:37:00Z">
              <w:tcPr>
                <w:tcW w:w="1121" w:type="dxa"/>
                <w:vAlign w:val="center"/>
              </w:tcPr>
            </w:tcPrChange>
          </w:tcPr>
          <w:p w14:paraId="45AFBFA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  <w:tcPrChange w:id="223" w:author="Topuzakova, Desislava" w:date="2021-01-09T00:37:00Z">
              <w:tcPr>
                <w:tcW w:w="190" w:type="dxa"/>
                <w:vMerge/>
                <w:tcBorders>
                  <w:bottom w:val="nil"/>
                </w:tcBorders>
                <w:shd w:val="clear" w:color="auto" w:fill="auto"/>
              </w:tcPr>
            </w:tcPrChange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2" w:type="dxa"/>
            <w:vAlign w:val="center"/>
            <w:tcPrChange w:id="224" w:author="Topuzakova, Desislava" w:date="2021-01-09T00:37:00Z">
              <w:tcPr>
                <w:tcW w:w="1382" w:type="dxa"/>
                <w:gridSpan w:val="2"/>
                <w:vAlign w:val="center"/>
              </w:tcPr>
            </w:tcPrChange>
          </w:tcPr>
          <w:p w14:paraId="1F70681F" w14:textId="6DF32869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25" w:author="Topuzakova, Desislava" w:date="2021-01-09T00:37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26" w:author="Topuzakova, Desislava" w:date="2021-01-09T00:37:00Z">
              <w:r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227" w:author="Topuzakova, Desislava" w:date="2021-01-09T00:37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water</w:t>
            </w:r>
            <w:del w:id="228" w:author="Topuzakova, Desislava" w:date="2021-01-09T00:37:00Z">
              <w:r w:rsidDel="00BE2081">
                <w:rPr>
                  <w:rFonts w:ascii="Consolas" w:hAnsi="Consolas"/>
                  <w:noProof/>
                  <w:lang w:val="bg-BG"/>
                </w:rPr>
                <w:delText>")</w:delText>
              </w:r>
            </w:del>
            <w:ins w:id="229" w:author="Topuzakova, Desislava" w:date="2021-01-09T00:37:00Z"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276" w:type="dxa"/>
            <w:vAlign w:val="center"/>
            <w:tcPrChange w:id="230" w:author="Topuzakova, Desislava" w:date="2021-01-09T00:37:00Z">
              <w:tcPr>
                <w:tcW w:w="1276" w:type="dxa"/>
                <w:gridSpan w:val="2"/>
                <w:vAlign w:val="center"/>
              </w:tcPr>
            </w:tcPrChange>
          </w:tcPr>
          <w:p w14:paraId="3657213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353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38"/>
        <w:gridCol w:w="188"/>
        <w:gridCol w:w="1501"/>
        <w:gridCol w:w="956"/>
        <w:gridCol w:w="188"/>
        <w:gridCol w:w="1501"/>
        <w:gridCol w:w="1072"/>
        <w:gridCol w:w="188"/>
        <w:gridCol w:w="1380"/>
        <w:gridCol w:w="960"/>
      </w:tblGrid>
      <w:tr w:rsidR="00BE2081" w:rsidRPr="003F1A6C" w14:paraId="73A300E2" w14:textId="77777777" w:rsidTr="00487BBF"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BE2081" w:rsidRPr="003F1A6C" w14:paraId="429A339C" w14:textId="77777777" w:rsidTr="00487BBF">
        <w:tc>
          <w:tcPr>
            <w:tcW w:w="900" w:type="dxa"/>
            <w:vAlign w:val="center"/>
          </w:tcPr>
          <w:p w14:paraId="4F65E499" w14:textId="71B47231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31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32" w:author="Topuzakova, Desislava" w:date="2021-01-09T00:38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33" w:author="Topuzakova, Desislava" w:date="2021-01-09T00:38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75</w:t>
            </w:r>
            <w:del w:id="234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35" w:author="Topuzakova, Desislava" w:date="2021-01-09T00:38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202" w:type="dxa"/>
            <w:vAlign w:val="center"/>
          </w:tcPr>
          <w:p w14:paraId="12FF9D3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E723E0C" w14:textId="06C0BECE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36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37" w:author="Topuzakova, Desislava" w:date="2021-01-09T00:38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38" w:author="Topuzakova, Desislava" w:date="2021-01-09T00:38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150</w:t>
            </w:r>
            <w:del w:id="239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40" w:author="Topuzakova, Desislava" w:date="2021-01-09T00:38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414" w:type="dxa"/>
            <w:vAlign w:val="center"/>
          </w:tcPr>
          <w:p w14:paraId="5FC329A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166D7A2" w14:textId="28FECF6D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41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42" w:author="Topuzakova, Desislava" w:date="2021-01-09T00:38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43" w:author="Topuzakova, Desislava" w:date="2021-01-09T00:38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220</w:t>
            </w:r>
            <w:del w:id="244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45" w:author="Topuzakova, Desislava" w:date="2021-01-09T00:38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488" w:type="dxa"/>
            <w:vAlign w:val="center"/>
          </w:tcPr>
          <w:p w14:paraId="116B49B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99C3124" w14:textId="5A030A77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46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47" w:author="Topuzakova, Desislava" w:date="2021-01-09T00:38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48" w:author="Topuzakova, Desislava" w:date="2021-01-09T00:38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ins w:id="249" w:author="Topuzakova, Desislava" w:date="2021-01-09T00:38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del w:id="250" w:author="Topuzakova, Desislava" w:date="2021-01-09T00:38:00Z"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1446" w:type="dxa"/>
            <w:vAlign w:val="center"/>
          </w:tcPr>
          <w:p w14:paraId="381617C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3F1A6C">
      <w:pPr>
        <w:spacing w:before="0" w:after="0" w:line="240" w:lineRule="auto"/>
        <w:rPr>
          <w:lang w:val="bg-BG"/>
        </w:rPr>
      </w:pPr>
    </w:p>
    <w:tbl>
      <w:tblPr>
        <w:tblStyle w:val="TableGrid"/>
        <w:tblW w:w="1035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1170"/>
        <w:gridCol w:w="270"/>
        <w:gridCol w:w="1080"/>
        <w:gridCol w:w="1369"/>
        <w:gridCol w:w="310"/>
        <w:gridCol w:w="1017"/>
        <w:gridCol w:w="1444"/>
        <w:gridCol w:w="360"/>
        <w:gridCol w:w="857"/>
        <w:gridCol w:w="1576"/>
      </w:tblGrid>
      <w:tr w:rsidR="00487BBF" w:rsidRPr="003F1A6C" w14:paraId="00CCE2B9" w14:textId="77777777" w:rsidTr="00487BBF"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576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487BBF">
        <w:tc>
          <w:tcPr>
            <w:tcW w:w="900" w:type="dxa"/>
            <w:vAlign w:val="center"/>
          </w:tcPr>
          <w:p w14:paraId="4F227812" w14:textId="5B94920B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51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52" w:author="Topuzakova, Desislava" w:date="2021-01-09T00:38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R="003F1A6C" w:rsidRPr="003F1A6C" w:rsidDel="00BE2081">
                <w:rPr>
                  <w:rFonts w:ascii="Consolas" w:hAnsi="Consolas"/>
                  <w:noProof/>
                </w:rPr>
                <w:delText>-</w:delText>
              </w:r>
            </w:del>
            <w:ins w:id="253" w:author="Topuzakova, Desislava" w:date="2021-01-09T00:38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  <w:r w:rsidR="00BE2081" w:rsidRPr="003F1A6C">
                <w:rPr>
                  <w:rFonts w:ascii="Consolas" w:hAnsi="Consolas"/>
                  <w:noProof/>
                </w:rPr>
                <w:t>-</w:t>
              </w:r>
            </w:ins>
            <w:r w:rsidR="003F1A6C" w:rsidRPr="003F1A6C">
              <w:rPr>
                <w:rFonts w:ascii="Consolas" w:hAnsi="Consolas"/>
                <w:noProof/>
              </w:rPr>
              <w:t>1</w:t>
            </w:r>
            <w:del w:id="254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55" w:author="Topuzakova, Desislava" w:date="2021-01-09T00:38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170" w:type="dxa"/>
            <w:vAlign w:val="center"/>
          </w:tcPr>
          <w:p w14:paraId="7865327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  <w:vAlign w:val="center"/>
          </w:tcPr>
          <w:p w14:paraId="0FE649C5" w14:textId="4FD0A9E9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56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57" w:author="Topuzakova, Desislava" w:date="2021-01-09T00:38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58" w:author="Topuzakova, Desislava" w:date="2021-01-09T00:38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100</w:t>
            </w:r>
            <w:del w:id="259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60" w:author="Topuzakova, Desislava" w:date="2021-01-09T00:38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369" w:type="dxa"/>
            <w:vAlign w:val="center"/>
          </w:tcPr>
          <w:p w14:paraId="10A8C8C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92A08E1" w14:textId="3DACB554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61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62" w:author="Topuzakova, Desislava" w:date="2021-01-09T00:38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63" w:author="Topuzakova, Desislava" w:date="2021-01-09T00:38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200</w:t>
            </w:r>
            <w:del w:id="264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65" w:author="Topuzakova, Desislava" w:date="2021-01-09T00:38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444" w:type="dxa"/>
            <w:vAlign w:val="center"/>
          </w:tcPr>
          <w:p w14:paraId="7CA356C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7" w:type="dxa"/>
            <w:vAlign w:val="center"/>
          </w:tcPr>
          <w:p w14:paraId="1CBD58F6" w14:textId="1691F839" w:rsidR="003F1A6C" w:rsidRPr="00BE2081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rPrChange w:id="266" w:author="Topuzakova, Desislava" w:date="2021-01-09T00:38:00Z">
                  <w:rPr>
                    <w:rFonts w:ascii="Consolas" w:hAnsi="Consolas"/>
                    <w:noProof/>
                    <w:lang w:val="bg-BG"/>
                  </w:rPr>
                </w:rPrChange>
              </w:rPr>
            </w:pPr>
            <w:del w:id="267" w:author="Topuzakova, Desislava" w:date="2021-01-09T00:38:00Z">
              <w:r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</w:del>
            <w:ins w:id="268" w:author="Topuzakova, Desislava" w:date="2021-01-09T00:38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0</w:t>
            </w:r>
            <w:del w:id="269" w:author="Topuzakova, Desislava" w:date="2021-01-09T00:38:00Z">
              <w:r w:rsidR="00487BBF" w:rsidDel="00BE2081">
                <w:rPr>
                  <w:rFonts w:ascii="Consolas" w:hAnsi="Consolas"/>
                  <w:noProof/>
                </w:rPr>
                <w:delText>"</w:delText>
              </w:r>
              <w:r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  <w:ins w:id="270" w:author="Topuzakova, Desislava" w:date="2021-01-09T00:38:00Z">
              <w:r w:rsidR="00BE2081">
                <w:rPr>
                  <w:rFonts w:ascii="Consolas" w:hAnsi="Consolas"/>
                  <w:noProof/>
                </w:rPr>
                <w:t>"</w:t>
              </w:r>
              <w:r w:rsidR="00BE2081">
                <w:rPr>
                  <w:rFonts w:ascii="Consolas" w:hAnsi="Consolas"/>
                  <w:noProof/>
                </w:rPr>
                <w:t>]</w:t>
              </w:r>
            </w:ins>
          </w:p>
        </w:tc>
        <w:tc>
          <w:tcPr>
            <w:tcW w:w="1576" w:type="dxa"/>
            <w:vAlign w:val="center"/>
          </w:tcPr>
          <w:p w14:paraId="270A9D2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1D38ED6" w14:textId="77777777" w:rsidR="003432BB" w:rsidDel="00BE2081" w:rsidRDefault="003432BB" w:rsidP="003F1A6C">
      <w:pPr>
        <w:rPr>
          <w:del w:id="271" w:author="Topuzakova, Desislava" w:date="2021-01-09T00:38:00Z"/>
          <w:lang w:val="bg-BG"/>
        </w:rPr>
      </w:pPr>
    </w:p>
    <w:p w14:paraId="3C1B8EC5" w14:textId="77777777" w:rsidR="003432BB" w:rsidDel="00BE2081" w:rsidRDefault="003432BB" w:rsidP="003F1A6C">
      <w:pPr>
        <w:rPr>
          <w:del w:id="272" w:author="Topuzakova, Desislava" w:date="2021-01-09T00:38:00Z"/>
          <w:lang w:val="bg-BG"/>
        </w:rPr>
      </w:pPr>
    </w:p>
    <w:p w14:paraId="0840EC0B" w14:textId="77777777" w:rsidR="003432BB" w:rsidRDefault="003432BB" w:rsidP="003F1A6C">
      <w:pPr>
        <w:rPr>
          <w:lang w:val="bg-BG"/>
        </w:rPr>
      </w:pPr>
    </w:p>
    <w:p w14:paraId="3DAC189F" w14:textId="77777777" w:rsidR="003432BB" w:rsidRPr="003F1A6C" w:rsidRDefault="003432BB" w:rsidP="003432BB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0E394F33" w14:textId="77777777" w:rsidR="003432BB" w:rsidRDefault="003432BB" w:rsidP="003F1A6C">
      <w:pPr>
        <w:rPr>
          <w:lang w:val="bg-BG"/>
        </w:rPr>
      </w:pP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lastRenderedPageBreak/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0"/>
        <w:gridCol w:w="190"/>
        <w:gridCol w:w="1340"/>
        <w:gridCol w:w="810"/>
        <w:gridCol w:w="190"/>
        <w:gridCol w:w="1160"/>
        <w:gridCol w:w="810"/>
        <w:gridCol w:w="190"/>
        <w:gridCol w:w="1430"/>
        <w:gridCol w:w="810"/>
        <w:gridCol w:w="190"/>
        <w:gridCol w:w="1340"/>
        <w:gridCol w:w="810"/>
      </w:tblGrid>
      <w:tr w:rsidR="00E744E7" w:rsidRPr="003F1A6C" w14:paraId="465864B9" w14:textId="77777777" w:rsidTr="00E744E7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6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E744E7" w:rsidRPr="003F1A6C" w14:paraId="318DC643" w14:textId="77777777" w:rsidTr="00E744E7">
        <w:tc>
          <w:tcPr>
            <w:tcW w:w="1350" w:type="dxa"/>
            <w:vAlign w:val="center"/>
          </w:tcPr>
          <w:p w14:paraId="481CF5CF" w14:textId="07F40EE1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del w:id="273" w:author="Topuzakova, Desislava" w:date="2021-01-09T00:38:00Z">
              <w:r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274" w:author="Topuzakova, Desislava" w:date="2021-01-09T00:38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 w:rsidRPr="008931D4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38EB827D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ins w:id="275" w:author="Topuzakova, Desislava" w:date="2021-01-09T00:38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  <w:del w:id="276" w:author="Topuzakova, Desislava" w:date="2021-01-09T00:38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</w:p>
        </w:tc>
        <w:tc>
          <w:tcPr>
            <w:tcW w:w="810" w:type="dxa"/>
            <w:vAlign w:val="center"/>
          </w:tcPr>
          <w:p w14:paraId="5BDCD6C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40" w:type="dxa"/>
            <w:vAlign w:val="center"/>
          </w:tcPr>
          <w:p w14:paraId="26A427AF" w14:textId="3DF9CA74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277" w:author="Topuzakova, Desislava" w:date="2021-01-09T00:39:00Z">
              <w:r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</w:ins>
            <w:del w:id="278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</w:delText>
              </w:r>
            </w:del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32D8A43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ins w:id="279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  <w:del w:id="280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</w:p>
        </w:tc>
        <w:tc>
          <w:tcPr>
            <w:tcW w:w="810" w:type="dxa"/>
            <w:vAlign w:val="center"/>
          </w:tcPr>
          <w:p w14:paraId="31D3092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0" w:type="dxa"/>
            <w:vAlign w:val="center"/>
          </w:tcPr>
          <w:p w14:paraId="50E46944" w14:textId="3C200D1F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281" w:author="Topuzakova, Desislava" w:date="2021-01-09T00:39:00Z">
              <w:r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</w:ins>
            <w:del w:id="282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</w:delText>
              </w:r>
            </w:del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34A43AE0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ins w:id="283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  <w:del w:id="284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</w:p>
        </w:tc>
        <w:tc>
          <w:tcPr>
            <w:tcW w:w="810" w:type="dxa"/>
            <w:vAlign w:val="center"/>
          </w:tcPr>
          <w:p w14:paraId="04FA0F2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  <w:vAlign w:val="center"/>
          </w:tcPr>
          <w:p w14:paraId="694B81D5" w14:textId="1B736A56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ins w:id="285" w:author="Topuzakova, Desislava" w:date="2021-01-09T00:39:00Z">
              <w:r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</w:ins>
            <w:del w:id="286" w:author="Topuzakova, Desislava" w:date="2021-01-09T00:39:00Z">
              <w:r w:rsidR="008931D4" w:rsidRPr="008931D4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</w:delText>
              </w:r>
            </w:del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35C3193E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ins w:id="287" w:author="Topuzakova, Desislava" w:date="2021-01-09T00:39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del w:id="288" w:author="Topuzakova, Desislava" w:date="2021-01-09T00:39:00Z">
              <w:r w:rsidR="000553D3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810" w:type="dxa"/>
            <w:vAlign w:val="center"/>
          </w:tcPr>
          <w:p w14:paraId="08F2396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40" w:type="dxa"/>
            <w:vAlign w:val="center"/>
          </w:tcPr>
          <w:p w14:paraId="25D98934" w14:textId="0552FD7F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del w:id="289" w:author="Topuzakova, Desislava" w:date="2021-01-09T00:39:00Z">
              <w:r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("</w:delText>
              </w:r>
            </w:del>
            <w:ins w:id="290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[</w:t>
              </w:r>
              <w:r w:rsidR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t>"</w:t>
              </w:r>
            </w:ins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BD3AB6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ins w:id="291" w:author="Topuzakova, Desislava" w:date="2021-01-09T00:39:00Z">
              <w:r w:rsidR="00BE2081">
                <w:rPr>
                  <w:rFonts w:ascii="Consolas" w:hAnsi="Consolas"/>
                  <w:noProof/>
                  <w:sz w:val="20"/>
                  <w:szCs w:val="20"/>
                </w:rPr>
                <w:t>]</w:t>
              </w:r>
            </w:ins>
            <w:del w:id="292" w:author="Topuzakova, Desislava" w:date="2021-01-09T00:39:00Z">
              <w:r w:rsidR="00E744E7" w:rsidDel="00BE2081">
                <w:rPr>
                  <w:rFonts w:ascii="Consolas" w:hAnsi="Consolas"/>
                  <w:noProof/>
                  <w:sz w:val="20"/>
                  <w:szCs w:val="20"/>
                  <w:lang w:val="bg-BG"/>
                </w:rPr>
                <w:delText>)</w:delText>
              </w:r>
            </w:del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896"/>
        <w:gridCol w:w="176"/>
        <w:gridCol w:w="1622"/>
        <w:gridCol w:w="775"/>
        <w:gridCol w:w="176"/>
        <w:gridCol w:w="1501"/>
        <w:gridCol w:w="896"/>
        <w:gridCol w:w="176"/>
        <w:gridCol w:w="1864"/>
        <w:gridCol w:w="775"/>
      </w:tblGrid>
      <w:tr w:rsidR="00E744E7" w:rsidRPr="003F1A6C" w14:paraId="6C7C054C" w14:textId="77777777" w:rsidTr="0033108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E744E7" w:rsidRPr="003F1A6C" w14:paraId="43B25451" w14:textId="77777777" w:rsidTr="00331087">
        <w:tc>
          <w:tcPr>
            <w:tcW w:w="896" w:type="dxa"/>
            <w:vAlign w:val="center"/>
          </w:tcPr>
          <w:p w14:paraId="6CE431F6" w14:textId="6AD67C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del w:id="293" w:author="Topuzakova, Desislava" w:date="2021-01-09T00:39:00Z">
              <w:r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294" w:author="Topuzakova, Desislava" w:date="2021-01-09T00:39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Sofia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4171E3A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ins w:id="295" w:author="Topuzakova, Desislava" w:date="2021-01-09T00:39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del w:id="296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1017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F95DE95" w14:textId="49386D31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ins w:id="297" w:author="Topuzakova, Desislava" w:date="2021-01-09T00:39:00Z">
              <w:r>
                <w:rPr>
                  <w:rFonts w:ascii="Consolas" w:hAnsi="Consolas"/>
                  <w:noProof/>
                </w:rPr>
                <w:t>[</w:t>
              </w:r>
            </w:ins>
            <w:del w:id="298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</w:del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4C1C89F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ins w:id="299" w:author="Topuzakova, Desislava" w:date="2021-01-09T00:39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del w:id="300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896" w:type="dxa"/>
            <w:vAlign w:val="center"/>
          </w:tcPr>
          <w:p w14:paraId="730AA4D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161C47" w14:textId="0E8F7FC2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del w:id="301" w:author="Topuzakova, Desislava" w:date="2021-01-09T00:39:00Z">
              <w:r w:rsidDel="00BE2081">
                <w:rPr>
                  <w:rFonts w:ascii="Consolas" w:hAnsi="Consolas"/>
                  <w:noProof/>
                  <w:lang w:val="bg-BG"/>
                </w:rPr>
                <w:delText>("</w:delText>
              </w:r>
            </w:del>
            <w:ins w:id="302" w:author="Topuzakova, Desislava" w:date="2021-01-09T00:39:00Z">
              <w:r w:rsidR="00BE2081">
                <w:rPr>
                  <w:rFonts w:ascii="Consolas" w:hAnsi="Consolas"/>
                  <w:noProof/>
                </w:rPr>
                <w:t>[</w:t>
              </w:r>
              <w:r w:rsidR="00BE2081">
                <w:rPr>
                  <w:rFonts w:ascii="Consolas" w:hAnsi="Consolas"/>
                  <w:noProof/>
                  <w:lang w:val="bg-BG"/>
                </w:rPr>
                <w:t>"</w:t>
              </w:r>
            </w:ins>
            <w:r w:rsidR="003F1A6C" w:rsidRPr="003F1A6C">
              <w:rPr>
                <w:rFonts w:ascii="Consolas" w:hAnsi="Consolas"/>
                <w:noProof/>
              </w:rPr>
              <w:t>Varna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3224F7F0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ins w:id="303" w:author="Topuzakova, Desislava" w:date="2021-01-09T00:39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del w:id="304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1017" w:type="dxa"/>
            <w:vAlign w:val="center"/>
          </w:tcPr>
          <w:p w14:paraId="51276CD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2A85718E" w14:textId="4F489072" w:rsidR="003F1A6C" w:rsidRPr="00E744E7" w:rsidRDefault="00BE2081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ins w:id="305" w:author="Topuzakova, Desislava" w:date="2021-01-09T00:39:00Z">
              <w:r>
                <w:rPr>
                  <w:rFonts w:ascii="Consolas" w:hAnsi="Consolas"/>
                  <w:noProof/>
                </w:rPr>
                <w:t>[</w:t>
              </w:r>
            </w:ins>
            <w:del w:id="306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(</w:delText>
              </w:r>
            </w:del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2DDA5296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ins w:id="307" w:author="Topuzakova, Desislava" w:date="2021-01-09T00:39:00Z">
              <w:r w:rsidR="00BE2081">
                <w:rPr>
                  <w:rFonts w:ascii="Consolas" w:hAnsi="Consolas"/>
                  <w:noProof/>
                </w:rPr>
                <w:t>]</w:t>
              </w:r>
            </w:ins>
            <w:del w:id="308" w:author="Topuzakova, Desislava" w:date="2021-01-09T00:39:00Z">
              <w:r w:rsidR="00E744E7" w:rsidDel="00BE2081">
                <w:rPr>
                  <w:rFonts w:ascii="Consolas" w:hAnsi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896" w:type="dxa"/>
            <w:vAlign w:val="center"/>
          </w:tcPr>
          <w:p w14:paraId="39350FF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B597C3F" w14:textId="77777777" w:rsidR="003F1A6C" w:rsidRPr="003F1A6C" w:rsidRDefault="003F1A6C" w:rsidP="003F1A6C">
      <w:pPr>
        <w:pStyle w:val="Heading1"/>
        <w:rPr>
          <w:lang w:val="bg-BG"/>
        </w:rPr>
      </w:pPr>
      <w:r w:rsidRPr="003F1A6C">
        <w:rPr>
          <w:lang w:val="bg-BG"/>
        </w:rPr>
        <w:t>Примерна изпитна задача</w:t>
      </w:r>
    </w:p>
    <w:p w14:paraId="2300480B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t>*</w:t>
      </w:r>
      <w:r w:rsidRPr="003F1A6C">
        <w:rPr>
          <w:lang w:val="bg-BG"/>
        </w:rPr>
        <w:t>Ски почивка</w:t>
      </w:r>
    </w:p>
    <w:p w14:paraId="5CD88897" w14:textId="77777777" w:rsidR="003F1A6C" w:rsidRPr="003F1A6C" w:rsidRDefault="003F1A6C" w:rsidP="003F1A6C">
      <w:pPr>
        <w:spacing w:before="40" w:after="40"/>
        <w:rPr>
          <w:lang w:val="bg-BG"/>
        </w:rPr>
      </w:pPr>
      <w:r w:rsidRPr="003F1A6C">
        <w:rPr>
          <w:lang w:val="bg-BG"/>
        </w:rPr>
        <w:t>Атанас решава да прекара отпуската си в Банско и да кара ски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Преди да отиде обаче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трябва да резервира хотел и да изчисли </w:t>
      </w:r>
      <w:r w:rsidRPr="003F1A6C">
        <w:rPr>
          <w:b/>
          <w:bCs/>
          <w:lang w:val="bg-BG"/>
        </w:rPr>
        <w:t>колко ще му струва престоя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Съществуват следните видове помещения</w:t>
      </w:r>
      <w:r w:rsidRPr="003F1A6C">
        <w:t xml:space="preserve">, </w:t>
      </w:r>
      <w:r w:rsidRPr="003F1A6C">
        <w:rPr>
          <w:lang w:val="bg-BG"/>
        </w:rPr>
        <w:t>със следните цени за престой</w:t>
      </w:r>
      <w:r w:rsidRPr="003F1A6C">
        <w:t>:</w:t>
      </w:r>
    </w:p>
    <w:p w14:paraId="79FCE457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 xml:space="preserve">"room for one person" – 18.00 </w:t>
      </w:r>
      <w:r w:rsidRPr="003F1A6C">
        <w:rPr>
          <w:b/>
          <w:bCs/>
          <w:lang w:val="bg-BG"/>
        </w:rPr>
        <w:t>лв за нощувка</w:t>
      </w:r>
    </w:p>
    <w:p w14:paraId="75D0D57D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t>"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25.00 </w:t>
      </w:r>
      <w:r w:rsidRPr="003F1A6C">
        <w:rPr>
          <w:b/>
          <w:bCs/>
          <w:lang w:val="bg-BG"/>
        </w:rPr>
        <w:t xml:space="preserve">лв за нощувка </w:t>
      </w:r>
    </w:p>
    <w:p w14:paraId="679B0E39" w14:textId="77777777" w:rsidR="003F1A6C" w:rsidRPr="003F1A6C" w:rsidRDefault="003F1A6C" w:rsidP="003F1A6C">
      <w:pPr>
        <w:pStyle w:val="ListParagraph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>"president</w:t>
      </w:r>
      <w:r w:rsidRPr="003F1A6C">
        <w:t xml:space="preserve"> 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35.00 </w:t>
      </w:r>
      <w:r w:rsidRPr="003F1A6C">
        <w:rPr>
          <w:b/>
          <w:bCs/>
          <w:lang w:val="bg-BG"/>
        </w:rPr>
        <w:t>лв за нощувка</w:t>
      </w:r>
    </w:p>
    <w:p w14:paraId="427D9D9D" w14:textId="77777777" w:rsidR="003F1A6C" w:rsidRPr="003F1A6C" w:rsidRDefault="003F1A6C" w:rsidP="003F1A6C">
      <w:pPr>
        <w:spacing w:before="40" w:after="80"/>
        <w:rPr>
          <w:lang w:val="bg-BG"/>
        </w:rPr>
      </w:pPr>
      <w:r w:rsidRPr="003F1A6C">
        <w:rPr>
          <w:lang w:val="bg-BG"/>
        </w:rPr>
        <w:t xml:space="preserve">Според </w:t>
      </w:r>
      <w:r w:rsidRPr="003F1A6C">
        <w:rPr>
          <w:b/>
          <w:bCs/>
          <w:lang w:val="bg-BG"/>
        </w:rPr>
        <w:t>броят на дните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които ще остане в хотела </w:t>
      </w:r>
      <w:r w:rsidR="008931D4" w:rsidRPr="008931D4">
        <w:rPr>
          <w:noProof/>
          <w:lang w:val="bg-BG"/>
        </w:rPr>
        <w:t>(</w:t>
      </w:r>
      <w:r w:rsidRPr="003F1A6C">
        <w:rPr>
          <w:b/>
          <w:bCs/>
          <w:lang w:val="bg-BG"/>
        </w:rPr>
        <w:t>пример</w:t>
      </w:r>
      <w:r w:rsidR="008931D4" w:rsidRPr="008931D4">
        <w:rPr>
          <w:b/>
          <w:bCs/>
          <w:lang w:val="bg-BG"/>
        </w:rPr>
        <w:t xml:space="preserve">: 11 </w:t>
      </w:r>
      <w:r w:rsidRPr="003F1A6C">
        <w:rPr>
          <w:b/>
          <w:bCs/>
          <w:lang w:val="bg-BG"/>
        </w:rPr>
        <w:t xml:space="preserve">дни </w:t>
      </w:r>
      <w:r w:rsidR="008931D4" w:rsidRPr="008931D4">
        <w:rPr>
          <w:b/>
          <w:bCs/>
          <w:lang w:val="bg-BG"/>
        </w:rPr>
        <w:t xml:space="preserve">= 10 </w:t>
      </w:r>
      <w:r w:rsidRPr="003F1A6C">
        <w:rPr>
          <w:b/>
          <w:bCs/>
          <w:lang w:val="bg-BG"/>
        </w:rPr>
        <w:t>нощувки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bCs/>
          <w:lang w:val="bg-BG"/>
        </w:rPr>
        <w:t>видът на помещението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което ще избере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той може да ползва различно </w:t>
      </w:r>
      <w:r w:rsidRPr="003F1A6C">
        <w:rPr>
          <w:b/>
          <w:bCs/>
          <w:lang w:val="bg-BG"/>
        </w:rPr>
        <w:t>намаление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Намаленията са както следва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F1A6C" w:rsidRPr="003F1A6C" w14:paraId="439F88D4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46201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lastRenderedPageBreak/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0B5A0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по</w:t>
            </w:r>
            <w:r w:rsidRPr="003F1A6C">
              <w:rPr>
                <w:b/>
              </w:rPr>
              <w:t>-</w:t>
            </w:r>
            <w:r w:rsidRPr="003F1A6C">
              <w:rPr>
                <w:b/>
                <w:lang w:val="bg-BG"/>
              </w:rPr>
              <w:t xml:space="preserve">малко от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49F3B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между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 xml:space="preserve">и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D67AF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повече от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</w:tr>
      <w:tr w:rsidR="003F1A6C" w:rsidRPr="003F1A6C" w14:paraId="3E6F0901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083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8EE6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FD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199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</w:tr>
      <w:tr w:rsidR="003F1A6C" w:rsidRPr="003F1A6C" w14:paraId="16F2D653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FF5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769E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525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76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50%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  <w:tr w:rsidR="003F1A6C" w:rsidRPr="003F1A6C" w14:paraId="6A6EED4E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EAC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5F62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07F1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A47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20%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</w:tbl>
    <w:p w14:paraId="3C92B562" w14:textId="77777777" w:rsidR="003F1A6C" w:rsidRPr="003F1A6C" w:rsidRDefault="003F1A6C" w:rsidP="003F1A6C">
      <w:pPr>
        <w:spacing w:before="160" w:after="40"/>
        <w:rPr>
          <w:lang w:val="bg-BG"/>
        </w:rPr>
      </w:pPr>
      <w:r w:rsidRPr="003F1A6C">
        <w:rPr>
          <w:lang w:val="bg-BG"/>
        </w:rPr>
        <w:t>След престоя</w:t>
      </w:r>
      <w:r w:rsidRPr="003F1A6C">
        <w:t xml:space="preserve">, </w:t>
      </w:r>
      <w:r w:rsidRPr="003F1A6C">
        <w:rPr>
          <w:lang w:val="bg-BG"/>
        </w:rPr>
        <w:t xml:space="preserve">оценката на Атанас за услугите на хотела може да е </w:t>
      </w:r>
      <w:r w:rsidRPr="003F1A6C">
        <w:rPr>
          <w:b/>
          <w:bCs/>
          <w:lang w:val="bg-BG"/>
        </w:rPr>
        <w:t xml:space="preserve">позитивна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positive</w:t>
      </w:r>
      <w:r w:rsidRPr="003F1A6C">
        <w:rPr>
          <w:b/>
          <w:bCs/>
          <w:noProof/>
        </w:rPr>
        <w:t>)</w:t>
      </w:r>
      <w:r w:rsidRPr="003F1A6C">
        <w:rPr>
          <w:noProof/>
        </w:rPr>
        <w:t xml:space="preserve"> </w:t>
      </w:r>
      <w:r w:rsidRPr="003F1A6C">
        <w:rPr>
          <w:lang w:val="bg-BG"/>
        </w:rPr>
        <w:t xml:space="preserve">или </w:t>
      </w:r>
      <w:r w:rsidRPr="003F1A6C">
        <w:rPr>
          <w:b/>
          <w:bCs/>
          <w:lang w:val="bg-BG"/>
        </w:rPr>
        <w:t xml:space="preserve">негативна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negative</w:t>
      </w:r>
      <w:r w:rsidRPr="003F1A6C">
        <w:rPr>
          <w:b/>
          <w:bCs/>
          <w:noProof/>
        </w:rPr>
        <w:t xml:space="preserve">) 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позитивна</w:t>
      </w:r>
      <w:r w:rsidRPr="003F1A6C">
        <w:t xml:space="preserve">, </w:t>
      </w:r>
      <w:r w:rsidRPr="003F1A6C">
        <w:rPr>
          <w:lang w:val="bg-BG"/>
        </w:rPr>
        <w:t xml:space="preserve">към цената </w:t>
      </w:r>
      <w:r w:rsidRPr="003F1A6C">
        <w:rPr>
          <w:b/>
          <w:bCs/>
          <w:lang w:val="bg-BG"/>
        </w:rPr>
        <w:t>с вече приспаднатото намаление</w:t>
      </w:r>
      <w:r w:rsidRPr="003F1A6C">
        <w:rPr>
          <w:lang w:val="bg-BG"/>
        </w:rPr>
        <w:t xml:space="preserve"> Атанас добавя </w:t>
      </w:r>
      <w:r w:rsidRPr="003F1A6C">
        <w:rPr>
          <w:b/>
          <w:bCs/>
        </w:rPr>
        <w:t xml:space="preserve">25% </w:t>
      </w:r>
      <w:r w:rsidRPr="003F1A6C">
        <w:rPr>
          <w:lang w:val="bg-BG"/>
        </w:rPr>
        <w:t>от нея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негативна</w:t>
      </w:r>
      <w:r w:rsidRPr="003F1A6C">
        <w:rPr>
          <w:lang w:val="bg-BG"/>
        </w:rPr>
        <w:t xml:space="preserve"> приспада от цената </w:t>
      </w:r>
      <w:r w:rsidRPr="003F1A6C">
        <w:rPr>
          <w:b/>
          <w:bCs/>
        </w:rPr>
        <w:t>10%</w:t>
      </w:r>
      <w:r w:rsidRPr="003F1A6C">
        <w:t>.</w:t>
      </w:r>
    </w:p>
    <w:p w14:paraId="63454797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Вход</w:t>
      </w:r>
    </w:p>
    <w:p w14:paraId="73D867A2" w14:textId="77777777" w:rsidR="003F1A6C" w:rsidRPr="003F1A6C" w:rsidRDefault="00E744E7" w:rsidP="003F1A6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Получават се </w:t>
      </w:r>
      <w:r w:rsidR="008931D4" w:rsidRPr="008931D4">
        <w:rPr>
          <w:b/>
          <w:u w:val="single"/>
          <w:lang w:val="bg-BG"/>
        </w:rPr>
        <w:t>3 аргумента</w:t>
      </w:r>
      <w:r w:rsidR="003F1A6C" w:rsidRPr="003F1A6C">
        <w:t>:</w:t>
      </w:r>
    </w:p>
    <w:p w14:paraId="500CB4C0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Първи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дни за престой</w:t>
      </w:r>
      <w:r w:rsidRPr="003F1A6C">
        <w:rPr>
          <w:lang w:val="bg-BG"/>
        </w:rPr>
        <w:t xml:space="preserve">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цяло число</w:t>
      </w:r>
      <w:r w:rsidRPr="003F1A6C">
        <w:rPr>
          <w:lang w:val="bg-BG"/>
        </w:rPr>
        <w:t xml:space="preserve"> в интервала </w:t>
      </w:r>
      <w:r w:rsidR="008931D4" w:rsidRPr="008931D4">
        <w:rPr>
          <w:b/>
          <w:bCs/>
          <w:lang w:val="bg-BG"/>
        </w:rPr>
        <w:t>[0...365]</w:t>
      </w:r>
    </w:p>
    <w:p w14:paraId="127F102E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rFonts w:eastAsiaTheme="minorEastAsia"/>
          <w:b/>
          <w:bCs/>
          <w:lang w:val="bg-BG"/>
        </w:rPr>
        <w:t xml:space="preserve">Втори </w:t>
      </w:r>
      <w:r w:rsidRPr="003F1A6C">
        <w:rPr>
          <w:rFonts w:eastAsiaTheme="minorEastAsia"/>
        </w:rPr>
        <w:t xml:space="preserve">- </w:t>
      </w:r>
      <w:r w:rsidRPr="003F1A6C">
        <w:rPr>
          <w:rFonts w:eastAsiaTheme="minorEastAsia"/>
          <w:b/>
          <w:bCs/>
          <w:lang w:val="bg-BG"/>
        </w:rPr>
        <w:t xml:space="preserve">вид помещение </w:t>
      </w:r>
      <w:r w:rsidRPr="003F1A6C">
        <w:rPr>
          <w:rFonts w:eastAsiaTheme="minorEastAsia"/>
          <w:b/>
          <w:bCs/>
        </w:rPr>
        <w:t xml:space="preserve">- </w:t>
      </w:r>
      <w:r w:rsidRPr="003F1A6C">
        <w:t>"</w:t>
      </w:r>
      <w:r w:rsidRPr="003F1A6C">
        <w:rPr>
          <w:rStyle w:val="CodeChar"/>
        </w:rPr>
        <w:t>room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for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one</w:t>
      </w:r>
      <w:r w:rsidRPr="003F1A6C">
        <w:rPr>
          <w:rStyle w:val="CodeChar"/>
          <w:rFonts w:ascii="Calibri" w:eastAsia="Calibri" w:hAnsi="Calibri" w:cs="Calibri"/>
        </w:rPr>
        <w:t xml:space="preserve">  </w:t>
      </w:r>
      <w:r w:rsidRPr="003F1A6C">
        <w:rPr>
          <w:rStyle w:val="CodeChar"/>
        </w:rPr>
        <w:t>person</w:t>
      </w:r>
      <w:r w:rsidRPr="003F1A6C">
        <w:t>",</w:t>
      </w:r>
      <w:r w:rsidRPr="003F1A6C">
        <w:rPr>
          <w:rFonts w:eastAsiaTheme="minorEastAsia"/>
        </w:rPr>
        <w:t xml:space="preserve"> </w:t>
      </w:r>
      <w:r w:rsidRPr="003F1A6C">
        <w:t>"</w:t>
      </w:r>
      <w:r w:rsidRPr="003F1A6C">
        <w:rPr>
          <w:rStyle w:val="CodeChar"/>
        </w:rPr>
        <w:t>apartment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Fonts w:ascii="Consolas" w:hAnsi="Consolas"/>
          <w:b/>
          <w:bCs/>
          <w:noProof/>
        </w:rPr>
        <w:t>president</w:t>
      </w:r>
      <w:r w:rsidRPr="003F1A6C">
        <w:rPr>
          <w:rFonts w:eastAsiaTheme="minorEastAsia"/>
          <w:noProof/>
        </w:rPr>
        <w:t xml:space="preserve">  </w:t>
      </w:r>
      <w:r w:rsidRPr="003F1A6C">
        <w:rPr>
          <w:rStyle w:val="CodeChar"/>
        </w:rPr>
        <w:t>apartment</w:t>
      </w:r>
      <w:r w:rsidRPr="003F1A6C">
        <w:t>"</w:t>
      </w:r>
    </w:p>
    <w:p w14:paraId="2F9C73CD" w14:textId="77777777" w:rsidR="003F1A6C" w:rsidRPr="003F1A6C" w:rsidRDefault="003F1A6C" w:rsidP="003F1A6C">
      <w:pPr>
        <w:pStyle w:val="ListParagraph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Трети </w:t>
      </w:r>
      <w:r w:rsidRPr="003F1A6C">
        <w:t xml:space="preserve">- </w:t>
      </w:r>
      <w:r w:rsidRPr="003F1A6C">
        <w:rPr>
          <w:b/>
          <w:bCs/>
          <w:lang w:val="bg-BG"/>
        </w:rPr>
        <w:t xml:space="preserve">оценка </w:t>
      </w:r>
      <w:r w:rsidRPr="003F1A6C">
        <w:t>- "</w:t>
      </w:r>
      <w:r w:rsidRPr="003F1A6C">
        <w:rPr>
          <w:rStyle w:val="CodeChar"/>
        </w:rPr>
        <w:t>positive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Style w:val="CodeChar"/>
        </w:rPr>
        <w:t>negative</w:t>
      </w:r>
      <w:r w:rsidRPr="003F1A6C">
        <w:t>"</w:t>
      </w:r>
    </w:p>
    <w:p w14:paraId="20135711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Изход</w:t>
      </w:r>
    </w:p>
    <w:p w14:paraId="20FFE79E" w14:textId="77777777" w:rsidR="003F1A6C" w:rsidRPr="003F1A6C" w:rsidRDefault="003F1A6C" w:rsidP="003F1A6C">
      <w:pPr>
        <w:spacing w:before="40" w:after="40"/>
        <w:jc w:val="both"/>
        <w:rPr>
          <w:lang w:val="bg-BG"/>
        </w:rPr>
      </w:pPr>
      <w:r w:rsidRPr="003F1A6C">
        <w:rPr>
          <w:lang w:val="bg-BG"/>
        </w:rPr>
        <w:t xml:space="preserve">На конзолата трябва да се отпечата </w:t>
      </w:r>
      <w:r w:rsidRPr="003F1A6C">
        <w:rPr>
          <w:b/>
          <w:lang w:val="bg-BG"/>
        </w:rPr>
        <w:t>един ред</w:t>
      </w:r>
      <w:r w:rsidR="008931D4" w:rsidRPr="008931D4">
        <w:rPr>
          <w:lang w:val="bg-BG"/>
        </w:rPr>
        <w:t>:</w:t>
      </w:r>
    </w:p>
    <w:p w14:paraId="146553F8" w14:textId="77777777" w:rsidR="003F1A6C" w:rsidRPr="003F1A6C" w:rsidRDefault="003F1A6C" w:rsidP="003F1A6C">
      <w:pPr>
        <w:pStyle w:val="ListParagraph"/>
        <w:numPr>
          <w:ilvl w:val="0"/>
          <w:numId w:val="11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>Цената за престоят му в хотела</w:t>
      </w:r>
      <w:r w:rsidR="008931D4" w:rsidRPr="008931D4">
        <w:rPr>
          <w:b/>
          <w:bCs/>
          <w:lang w:val="bg-BG"/>
        </w:rPr>
        <w:t xml:space="preserve">, </w:t>
      </w:r>
      <w:r w:rsidRPr="003F1A6C">
        <w:rPr>
          <w:b/>
          <w:bCs/>
          <w:lang w:val="bg-BG"/>
        </w:rPr>
        <w:t>форматирана до втория знак след десетичната запетая</w:t>
      </w:r>
      <w:r w:rsidR="008931D4" w:rsidRPr="008931D4">
        <w:rPr>
          <w:b/>
          <w:bCs/>
          <w:lang w:val="bg-BG"/>
        </w:rPr>
        <w:t>.</w:t>
      </w:r>
    </w:p>
    <w:p w14:paraId="0E531415" w14:textId="77777777" w:rsidR="003F1A6C" w:rsidRPr="003F1A6C" w:rsidRDefault="003F1A6C" w:rsidP="003F1A6C">
      <w:pPr>
        <w:pStyle w:val="Heading3"/>
        <w:spacing w:before="40"/>
        <w:jc w:val="both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946"/>
        <w:gridCol w:w="2834"/>
        <w:gridCol w:w="900"/>
        <w:gridCol w:w="1800"/>
        <w:gridCol w:w="900"/>
      </w:tblGrid>
      <w:tr w:rsidR="003F1A6C" w:rsidRPr="003F1A6C" w14:paraId="203FED47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62BF1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08CE0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93C6D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1A6C" w:rsidRPr="003F1A6C" w14:paraId="6E39BA81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81CD" w14:textId="5C89A314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del w:id="309" w:author="Topuzakova, Desislava" w:date="2021-01-09T00:40:00Z">
              <w:r w:rsidDel="00BE2081">
                <w:rPr>
                  <w:rFonts w:ascii="Consolas" w:eastAsia="Consolas" w:hAnsi="Consolas" w:cs="Consolas"/>
                  <w:noProof/>
                  <w:lang w:val="bg-BG"/>
                </w:rPr>
                <w:delText>(</w:delText>
              </w:r>
              <w:r w:rsidR="00487BBF" w:rsidDel="00BE2081">
                <w:rPr>
                  <w:rFonts w:ascii="Consolas" w:eastAsia="Consolas" w:hAnsi="Consolas" w:cs="Consolas"/>
                  <w:noProof/>
                </w:rPr>
                <w:delText>"</w:delText>
              </w:r>
            </w:del>
            <w:ins w:id="310" w:author="Topuzakova, Desislava" w:date="2021-01-09T00:40:00Z">
              <w:r w:rsidR="00BE2081">
                <w:rPr>
                  <w:rFonts w:ascii="Consolas" w:eastAsia="Consolas" w:hAnsi="Consolas" w:cs="Consolas"/>
                  <w:noProof/>
                </w:rPr>
                <w:t>[</w:t>
              </w:r>
              <w:r w:rsidR="00BE2081">
                <w:rPr>
                  <w:rFonts w:ascii="Consolas" w:eastAsia="Consolas" w:hAnsi="Consolas" w:cs="Consolas"/>
                  <w:noProof/>
                </w:rPr>
                <w:t>"</w:t>
              </w:r>
            </w:ins>
            <w:r w:rsidR="003F1A6C" w:rsidRPr="003F1A6C">
              <w:rPr>
                <w:rFonts w:ascii="Consolas" w:eastAsia="Consolas" w:hAnsi="Consolas" w:cs="Consolas"/>
                <w:noProof/>
              </w:rPr>
              <w:t>14</w:t>
            </w:r>
            <w:r w:rsidR="00487BBF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,</w:t>
            </w:r>
          </w:p>
          <w:p w14:paraId="43467A7A" w14:textId="77777777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",</w:t>
            </w:r>
          </w:p>
          <w:p w14:paraId="01D56E78" w14:textId="27422EAD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ins w:id="311" w:author="Topuzakova, Desislava" w:date="2021-01-09T00:40:00Z">
              <w:r w:rsidR="00BE2081">
                <w:rPr>
                  <w:rFonts w:ascii="Consolas" w:eastAsia="Consolas" w:hAnsi="Consolas" w:cs="Consolas"/>
                  <w:noProof/>
                </w:rPr>
                <w:t>]</w:t>
              </w:r>
            </w:ins>
            <w:del w:id="312" w:author="Topuzakova, Desislava" w:date="2021-01-09T00:40:00Z">
              <w:r w:rsidDel="00BE2081">
                <w:rPr>
                  <w:rFonts w:ascii="Consolas" w:eastAsia="Consolas" w:hAnsi="Consolas" w:cs="Consolas"/>
                  <w:noProof/>
                  <w:lang w:val="bg-BG"/>
                </w:rPr>
                <w:delText>)</w:delText>
              </w:r>
            </w:del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A464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9661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14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 xml:space="preserve">=&gt;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F1A6C">
              <w:rPr>
                <w:rFonts w:eastAsia="Calibri" w:cs="Times New Roman"/>
                <w:lang w:val="bg-BG"/>
              </w:rPr>
              <w:t xml:space="preserve"> </w:t>
            </w:r>
            <w:r w:rsidRPr="003F1A6C">
              <w:rPr>
                <w:rFonts w:eastAsia="Calibri" w:cs="Times New Roman"/>
              </w:rPr>
              <w:t xml:space="preserve">=&gt; 13 * 25.00 = 325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513BCFFE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10 &lt;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>&lt; 15</w:t>
            </w:r>
            <w:r w:rsidRPr="003F1A6C">
              <w:rPr>
                <w:rFonts w:eastAsia="Calibri" w:cs="Times New Roman"/>
              </w:rPr>
              <w:t xml:space="preserve"> =&gt; 325 – 35%= 211.25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7EA72B6C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</w:rPr>
            </w:pP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F1A6C">
              <w:rPr>
                <w:rFonts w:eastAsia="Calibri" w:cs="Times New Roman"/>
                <w:b/>
                <w:bCs/>
              </w:rPr>
              <w:t>positive</w:t>
            </w:r>
            <w:r w:rsidRPr="003F1A6C">
              <w:rPr>
                <w:rFonts w:eastAsia="Calibri" w:cs="Times New Roman"/>
              </w:rPr>
              <w:t xml:space="preserve"> =&gt; 211.25 + 25% = 264.0625 -&gt; 264.06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</w:tc>
      </w:tr>
      <w:tr w:rsidR="003F1A6C" w:rsidRPr="003F1A6C" w14:paraId="2899C1ED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4D2D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92BD8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3B79E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7DA13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5F52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AA28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1A6C" w:rsidRPr="003F1A6C" w14:paraId="1ECD869F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735F" w14:textId="310578B7" w:rsidR="003F1A6C" w:rsidRPr="00E744E7" w:rsidRDefault="00BE2081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ins w:id="313" w:author="Topuzakova, Desislava" w:date="2021-01-09T00:40:00Z">
              <w:r>
                <w:rPr>
                  <w:rFonts w:ascii="Consolas" w:eastAsia="Calibri" w:hAnsi="Consolas" w:cs="Times New Roman"/>
                  <w:noProof/>
                </w:rPr>
                <w:t>[</w:t>
              </w:r>
            </w:ins>
            <w:del w:id="314" w:author="Topuzakova, Desislava" w:date="2021-01-09T00:40:00Z">
              <w:r w:rsidR="00E744E7"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(</w:delText>
              </w:r>
            </w:del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30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BA3C7ED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5397C5B" w14:textId="39F4E4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ins w:id="315" w:author="Topuzakova, Desislava" w:date="2021-01-09T00:40:00Z">
              <w:r w:rsidR="00BE2081">
                <w:rPr>
                  <w:rFonts w:ascii="Consolas" w:eastAsia="Calibri" w:hAnsi="Consolas" w:cs="Times New Roman"/>
                  <w:noProof/>
                </w:rPr>
                <w:t>]</w:t>
              </w:r>
            </w:ins>
            <w:del w:id="316" w:author="Topuzakova, Desislava" w:date="2021-01-09T00:40:00Z">
              <w:r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)</w:delText>
              </w:r>
            </w:del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7DC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445F" w14:textId="02ED76DC" w:rsidR="003F1A6C" w:rsidRPr="00E744E7" w:rsidRDefault="00BE2081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ins w:id="317" w:author="Topuzakova, Desislava" w:date="2021-01-09T00:40:00Z">
              <w:r>
                <w:rPr>
                  <w:rFonts w:ascii="Consolas" w:eastAsia="Calibri" w:hAnsi="Consolas" w:cs="Times New Roman"/>
                  <w:noProof/>
                </w:rPr>
                <w:t>[</w:t>
              </w:r>
            </w:ins>
            <w:del w:id="318" w:author="Topuzakova, Desislava" w:date="2021-01-09T00:40:00Z">
              <w:r w:rsidR="00E744E7"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(</w:delText>
              </w:r>
            </w:del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12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FBA9FA4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658B3A15" w14:textId="6AF5904A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ins w:id="319" w:author="Topuzakova, Desislava" w:date="2021-01-09T00:40:00Z">
              <w:r w:rsidR="00BE2081">
                <w:rPr>
                  <w:rFonts w:ascii="Consolas" w:eastAsia="Calibri" w:hAnsi="Consolas" w:cs="Times New Roman"/>
                  <w:noProof/>
                </w:rPr>
                <w:t>]</w:t>
              </w:r>
            </w:ins>
            <w:del w:id="320" w:author="Topuzakova, Desislava" w:date="2021-01-09T00:40:00Z">
              <w:r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)</w:delText>
              </w:r>
            </w:del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9DD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EBC9" w14:textId="69AD53D4" w:rsidR="003F1A6C" w:rsidRPr="00E744E7" w:rsidRDefault="00BE2081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ins w:id="321" w:author="Topuzakova, Desislava" w:date="2021-01-09T00:40:00Z">
              <w:r>
                <w:rPr>
                  <w:rFonts w:ascii="Consolas" w:eastAsia="Calibri" w:hAnsi="Consolas" w:cs="Times New Roman"/>
                  <w:noProof/>
                </w:rPr>
                <w:t>[</w:t>
              </w:r>
            </w:ins>
            <w:del w:id="322" w:author="Topuzakova, Desislava" w:date="2021-01-09T00:40:00Z">
              <w:r w:rsidR="00E744E7"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(</w:delText>
              </w:r>
            </w:del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E744E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5E2FD9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5E69A8" w14:textId="3975E0FB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ins w:id="323" w:author="Topuzakova, Desislava" w:date="2021-01-09T00:40:00Z">
              <w:r w:rsidR="00BE2081">
                <w:rPr>
                  <w:rFonts w:ascii="Consolas" w:eastAsia="Calibri" w:hAnsi="Consolas" w:cs="Times New Roman"/>
                  <w:noProof/>
                </w:rPr>
                <w:t>]</w:t>
              </w:r>
            </w:ins>
            <w:bookmarkStart w:id="324" w:name="_GoBack"/>
            <w:bookmarkEnd w:id="324"/>
            <w:del w:id="325" w:author="Topuzakova, Desislava" w:date="2021-01-09T00:40:00Z">
              <w:r w:rsidDel="00BE2081">
                <w:rPr>
                  <w:rFonts w:ascii="Consolas" w:eastAsia="Calibri" w:hAnsi="Consolas" w:cs="Times New Roman"/>
                  <w:noProof/>
                  <w:lang w:val="bg-BG"/>
                </w:rPr>
                <w:delText>)</w:delText>
              </w:r>
            </w:del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12F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DB24E43" w14:textId="77777777" w:rsidR="003F1A6C" w:rsidRPr="003F1A6C" w:rsidRDefault="003F1A6C" w:rsidP="003F1A6C">
      <w:pPr>
        <w:spacing w:before="40" w:after="40"/>
        <w:rPr>
          <w:lang w:val="bg-BG"/>
        </w:rPr>
      </w:pPr>
    </w:p>
    <w:p w14:paraId="4C714BA3" w14:textId="77777777" w:rsidR="003F1A6C" w:rsidRPr="003F1A6C" w:rsidRDefault="003F1A6C" w:rsidP="003F1A6C">
      <w:pPr>
        <w:rPr>
          <w:lang w:val="bg-BG"/>
        </w:rPr>
      </w:pPr>
    </w:p>
    <w:p w14:paraId="316F8A40" w14:textId="77777777" w:rsidR="00640502" w:rsidRPr="003F1A6C" w:rsidRDefault="00640502" w:rsidP="003F1A6C">
      <w:pPr>
        <w:rPr>
          <w:lang w:val="bg-BG"/>
        </w:rPr>
      </w:pPr>
    </w:p>
    <w:sectPr w:rsidR="00640502" w:rsidRPr="003F1A6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4ADE5" w14:textId="77777777" w:rsidR="006B5685" w:rsidRDefault="006B5685" w:rsidP="008068A2">
      <w:pPr>
        <w:spacing w:after="0" w:line="240" w:lineRule="auto"/>
      </w:pPr>
      <w:r>
        <w:separator/>
      </w:r>
    </w:p>
  </w:endnote>
  <w:endnote w:type="continuationSeparator" w:id="0">
    <w:p w14:paraId="61185D7B" w14:textId="77777777" w:rsidR="006B5685" w:rsidRDefault="006B56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D82EB" w14:textId="77777777" w:rsidR="00331087" w:rsidRDefault="006B5685" w:rsidP="004E4C1E">
    <w:pPr>
      <w:pStyle w:val="Footer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331087" w:rsidRPr="002C539D" w:rsidRDefault="0033108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331087" w:rsidRPr="002C539D" w:rsidRDefault="0033108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26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326"/>
              <w:p w14:paraId="35DEB7D3" w14:textId="77777777" w:rsidR="00331087" w:rsidRPr="00596AA5" w:rsidRDefault="0033108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31087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77777777" w:rsidR="00331087" w:rsidRPr="00596AA5" w:rsidRDefault="0033108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30E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30E90" w:rsidRPr="00596AA5">
                  <w:rPr>
                    <w:sz w:val="18"/>
                    <w:szCs w:val="18"/>
                  </w:rPr>
                  <w:fldChar w:fldCharType="separate"/>
                </w:r>
                <w:r w:rsidR="00CA37EB">
                  <w:rPr>
                    <w:noProof/>
                    <w:sz w:val="18"/>
                    <w:szCs w:val="18"/>
                  </w:rPr>
                  <w:t>1</w:t>
                </w:r>
                <w:r w:rsidR="00730E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B5685">
                  <w:fldChar w:fldCharType="begin"/>
                </w:r>
                <w:r w:rsidR="006B5685">
                  <w:instrText xml:space="preserve"> NUMPAGES   \* MERGEFORMAT </w:instrText>
                </w:r>
                <w:r w:rsidR="006B5685">
                  <w:fldChar w:fldCharType="separate"/>
                </w:r>
                <w:ins w:id="327" w:author="Bozhidar" w:date="2020-04-27T14:03:00Z">
                  <w:r w:rsidR="00CA37EB" w:rsidRPr="00CA37EB">
                    <w:rPr>
                      <w:noProof/>
                      <w:sz w:val="18"/>
                      <w:szCs w:val="18"/>
                      <w:rPrChange w:id="328" w:author="Bozhidar" w:date="2020-04-27T14:03:00Z">
                        <w:rPr/>
                      </w:rPrChange>
                    </w:rPr>
                    <w:t>10</w:t>
                  </w:r>
                </w:ins>
                <w:del w:id="329" w:author="Bozhidar" w:date="2020-04-27T14:03:00Z">
                  <w:r w:rsidR="00CA37EB" w:rsidRPr="00CA37EB" w:rsidDel="00CA37EB">
                    <w:rPr>
                      <w:noProof/>
                      <w:sz w:val="18"/>
                      <w:szCs w:val="18"/>
                    </w:rPr>
                    <w:delText>10</w:delText>
                  </w:r>
                </w:del>
                <w:r w:rsidR="006B568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30EA1" w14:textId="77777777" w:rsidR="006B5685" w:rsidRDefault="006B5685" w:rsidP="008068A2">
      <w:pPr>
        <w:spacing w:after="0" w:line="240" w:lineRule="auto"/>
      </w:pPr>
      <w:r>
        <w:separator/>
      </w:r>
    </w:p>
  </w:footnote>
  <w:footnote w:type="continuationSeparator" w:id="0">
    <w:p w14:paraId="007B45D9" w14:textId="77777777" w:rsidR="006B5685" w:rsidRDefault="006B56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AE24A" w14:textId="77777777" w:rsidR="00331087" w:rsidRDefault="003310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Avronieva">
    <w15:presenceInfo w15:providerId="Windows Live" w15:userId="9461aeff679cc01f"/>
  </w15:person>
  <w15:person w15:author="Topuzakova, Desislava">
    <w15:presenceInfo w15:providerId="AD" w15:userId="S::desislava.topuzakova@sap.com::36d83185-b735-46ca-9617-95c710025a0c"/>
  </w15:person>
  <w15:person w15:author="kiriloirilkirilov">
    <w15:presenceInfo w15:providerId="AD" w15:userId="S::k.kirilov@softuni.bg::f0bad1d1-74f1-4963-a20d-d0c9b2183b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C539D"/>
    <w:rsid w:val="002C71C6"/>
    <w:rsid w:val="002D07CA"/>
    <w:rsid w:val="00305122"/>
    <w:rsid w:val="003230CF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1081C"/>
    <w:rsid w:val="004311CA"/>
    <w:rsid w:val="0047331A"/>
    <w:rsid w:val="0047640B"/>
    <w:rsid w:val="0047644B"/>
    <w:rsid w:val="00476D4B"/>
    <w:rsid w:val="00487BBF"/>
    <w:rsid w:val="00491748"/>
    <w:rsid w:val="004A7E77"/>
    <w:rsid w:val="004B0253"/>
    <w:rsid w:val="004C0A80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685"/>
    <w:rsid w:val="006D174D"/>
    <w:rsid w:val="006D239A"/>
    <w:rsid w:val="006E1302"/>
    <w:rsid w:val="006E2245"/>
    <w:rsid w:val="006E55B4"/>
    <w:rsid w:val="006E7E50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F2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E208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22895"/>
    <w:rsid w:val="00D3404A"/>
    <w:rsid w:val="00D4354E"/>
    <w:rsid w:val="00D43F69"/>
    <w:rsid w:val="00D50F79"/>
    <w:rsid w:val="00D73957"/>
    <w:rsid w:val="00D7560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1556</Words>
  <Characters>8874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20</cp:revision>
  <cp:lastPrinted>2015-10-26T22:35:00Z</cp:lastPrinted>
  <dcterms:created xsi:type="dcterms:W3CDTF">2019-11-12T12:29:00Z</dcterms:created>
  <dcterms:modified xsi:type="dcterms:W3CDTF">2021-01-08T22:40:00Z</dcterms:modified>
  <cp:category>programming; education; software engineering; software development</cp:category>
</cp:coreProperties>
</file>